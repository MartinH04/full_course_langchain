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A515" w14:textId="77777777" w:rsidR="00245C70" w:rsidRDefault="00000000">
      <w:pPr>
        <w:pStyle w:val="1"/>
      </w:pPr>
      <w:commentRangeStart w:id="0"/>
      <w:r>
        <w:rPr>
          <w:rFonts w:hint="eastAsia"/>
        </w:rPr>
        <w:t>《跟着</w:t>
      </w:r>
      <w:r>
        <w:rPr>
          <w:rFonts w:hint="eastAsia"/>
        </w:rPr>
        <w:t>LangChain</w:t>
      </w:r>
      <w:r>
        <w:rPr>
          <w:rFonts w:hint="eastAsia"/>
        </w:rPr>
        <w:t>学</w:t>
      </w:r>
      <w:r>
        <w:rPr>
          <w:rFonts w:hint="eastAsia"/>
        </w:rPr>
        <w:t>AI</w:t>
      </w:r>
      <w:r>
        <w:rPr>
          <w:rFonts w:hint="eastAsia"/>
        </w:rPr>
        <w:t>应用开发》</w:t>
      </w:r>
      <w:commentRangeEnd w:id="0"/>
      <w:r>
        <w:commentReference w:id="0"/>
      </w:r>
      <w:r>
        <w:rPr>
          <w:rFonts w:hint="eastAsia"/>
        </w:rPr>
        <w:t>目录</w:t>
      </w:r>
    </w:p>
    <w:p w14:paraId="27151AF5" w14:textId="77777777" w:rsidR="00245C70" w:rsidRDefault="00245C70">
      <w:pPr>
        <w:pStyle w:val="a5"/>
        <w:jc w:val="both"/>
        <w:rPr>
          <w:b/>
        </w:rPr>
      </w:pPr>
    </w:p>
    <w:p w14:paraId="6FB7F5F4" w14:textId="77777777" w:rsidR="00245C70" w:rsidRDefault="00000000">
      <w:pPr>
        <w:pStyle w:val="a5"/>
        <w:jc w:val="both"/>
      </w:pPr>
      <w:r>
        <w:rPr>
          <w:b/>
        </w:rPr>
        <w:t>序</w:t>
      </w:r>
      <w:r>
        <w:rPr>
          <w:b/>
        </w:rPr>
        <w:t>/</w:t>
      </w:r>
      <w:r>
        <w:rPr>
          <w:b/>
        </w:rPr>
        <w:t>前言</w:t>
      </w:r>
    </w:p>
    <w:p w14:paraId="7F638062" w14:textId="77777777" w:rsidR="00245C70" w:rsidRDefault="00000000">
      <w:pPr>
        <w:pStyle w:val="a5"/>
        <w:ind w:firstLine="420"/>
        <w:jc w:val="both"/>
      </w:pPr>
      <w:r>
        <w:t>AI</w:t>
      </w:r>
      <w:r>
        <w:t>应用时代开启、</w:t>
      </w:r>
      <w:r>
        <w:t>LangChain</w:t>
      </w:r>
      <w:r>
        <w:t>中文网介绍、作者介绍。</w:t>
      </w:r>
    </w:p>
    <w:p w14:paraId="27411B6D" w14:textId="77777777" w:rsidR="00245C70" w:rsidRDefault="00245C70">
      <w:pPr>
        <w:pStyle w:val="a5"/>
        <w:jc w:val="both"/>
      </w:pPr>
    </w:p>
    <w:p w14:paraId="07C5E6C3" w14:textId="77777777" w:rsidR="00245C70" w:rsidRDefault="00000000">
      <w:pPr>
        <w:pStyle w:val="a5"/>
        <w:jc w:val="both"/>
        <w:rPr>
          <w:bCs/>
        </w:rPr>
      </w:pPr>
      <w:commentRangeStart w:id="1"/>
      <w:r>
        <w:rPr>
          <w:rFonts w:hint="eastAsia"/>
          <w:bCs/>
        </w:rPr>
        <w:t>第一章：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是开启</w:t>
      </w:r>
      <w:r>
        <w:rPr>
          <w:rFonts w:hint="eastAsia"/>
          <w:bCs/>
        </w:rPr>
        <w:t>LLM</w:t>
      </w:r>
      <w:r>
        <w:rPr>
          <w:rFonts w:hint="eastAsia"/>
          <w:bCs/>
        </w:rPr>
        <w:t>时代的钥匙</w:t>
      </w:r>
      <w:commentRangeEnd w:id="1"/>
      <w:r>
        <w:commentReference w:id="1"/>
      </w:r>
    </w:p>
    <w:p w14:paraId="03C74D5E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1.1</w:t>
      </w:r>
      <w:r>
        <w:rPr>
          <w:rFonts w:hint="eastAsia"/>
          <w:bCs/>
        </w:rPr>
        <w:t>大语言模型</w:t>
      </w:r>
      <w:r>
        <w:rPr>
          <w:rFonts w:hint="eastAsia"/>
          <w:bCs/>
        </w:rPr>
        <w:t>LLM</w:t>
      </w:r>
      <w:r>
        <w:rPr>
          <w:rFonts w:hint="eastAsia"/>
          <w:bCs/>
        </w:rPr>
        <w:t>简史</w:t>
      </w:r>
    </w:p>
    <w:p w14:paraId="0FEFB3B7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1.1.1</w:t>
      </w:r>
      <w:r>
        <w:rPr>
          <w:rFonts w:hint="eastAsia"/>
          <w:bCs/>
        </w:rPr>
        <w:t>海外</w:t>
      </w:r>
      <w:r>
        <w:rPr>
          <w:rFonts w:hint="eastAsia"/>
          <w:bCs/>
        </w:rPr>
        <w:t>LLM</w:t>
      </w:r>
      <w:r>
        <w:rPr>
          <w:rFonts w:hint="eastAsia"/>
          <w:bCs/>
        </w:rPr>
        <w:t>发展阶段</w:t>
      </w:r>
    </w:p>
    <w:p w14:paraId="79CE3F88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1.1.2</w:t>
      </w:r>
      <w:r>
        <w:rPr>
          <w:rFonts w:hint="eastAsia"/>
          <w:bCs/>
        </w:rPr>
        <w:t>国内</w:t>
      </w:r>
      <w:r>
        <w:rPr>
          <w:rFonts w:hint="eastAsia"/>
          <w:bCs/>
        </w:rPr>
        <w:t>LLM</w:t>
      </w:r>
      <w:r>
        <w:rPr>
          <w:rFonts w:hint="eastAsia"/>
          <w:bCs/>
        </w:rPr>
        <w:t>现状</w:t>
      </w:r>
    </w:p>
    <w:p w14:paraId="78682C41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1.2</w:t>
      </w:r>
      <w:r>
        <w:rPr>
          <w:bCs/>
        </w:rPr>
        <w:t xml:space="preserve"> </w:t>
      </w:r>
      <w:r>
        <w:rPr>
          <w:rFonts w:hint="eastAsia"/>
          <w:bCs/>
        </w:rPr>
        <w:t>2023</w:t>
      </w:r>
      <w:r>
        <w:rPr>
          <w:rFonts w:hint="eastAsia"/>
          <w:bCs/>
        </w:rPr>
        <w:t>年是大语言模型应用元年</w:t>
      </w:r>
    </w:p>
    <w:p w14:paraId="4F76B086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1.2.1</w:t>
      </w:r>
      <w:r>
        <w:rPr>
          <w:bCs/>
        </w:rPr>
        <w:t xml:space="preserve"> </w:t>
      </w:r>
      <w:r>
        <w:rPr>
          <w:rFonts w:hint="eastAsia"/>
          <w:bCs/>
        </w:rPr>
        <w:t>OpenA</w:t>
      </w:r>
      <w:r>
        <w:rPr>
          <w:bCs/>
        </w:rPr>
        <w:t>I</w:t>
      </w:r>
      <w:r>
        <w:rPr>
          <w:rFonts w:hint="eastAsia"/>
          <w:bCs/>
        </w:rPr>
        <w:t>和</w:t>
      </w:r>
      <w:r>
        <w:rPr>
          <w:rFonts w:hint="eastAsia"/>
          <w:bCs/>
        </w:rPr>
        <w:t>GPT</w:t>
      </w:r>
      <w:r>
        <w:rPr>
          <w:rFonts w:hint="eastAsia"/>
          <w:bCs/>
        </w:rPr>
        <w:t>模型的成功</w:t>
      </w:r>
    </w:p>
    <w:p w14:paraId="175EE8B6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1.2.2</w:t>
      </w:r>
      <w:r>
        <w:rPr>
          <w:rFonts w:hint="eastAsia"/>
          <w:bCs/>
        </w:rPr>
        <w:t>人工智能变的触手可及</w:t>
      </w:r>
    </w:p>
    <w:p w14:paraId="2F125467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1.2.3</w:t>
      </w:r>
      <w:r>
        <w:rPr>
          <w:rFonts w:hint="eastAsia"/>
          <w:bCs/>
        </w:rPr>
        <w:t>“智能”成为新基础设施</w:t>
      </w:r>
    </w:p>
    <w:p w14:paraId="6D3CB56D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1.3</w:t>
      </w:r>
      <w:r>
        <w:rPr>
          <w:bCs/>
        </w:rPr>
        <w:t xml:space="preserve"> 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开启</w:t>
      </w:r>
      <w:r>
        <w:rPr>
          <w:rFonts w:hint="eastAsia"/>
          <w:bCs/>
        </w:rPr>
        <w:t>LLM</w:t>
      </w:r>
      <w:r>
        <w:rPr>
          <w:rFonts w:hint="eastAsia"/>
          <w:bCs/>
        </w:rPr>
        <w:t>新时代</w:t>
      </w:r>
    </w:p>
    <w:p w14:paraId="4D0917C6" w14:textId="77777777" w:rsidR="00245C70" w:rsidRDefault="00000000">
      <w:pPr>
        <w:pStyle w:val="a5"/>
        <w:ind w:leftChars="382" w:left="840"/>
        <w:jc w:val="both"/>
        <w:rPr>
          <w:ins w:id="2" w:author="Admin" w:date="2023-07-18T10:10:00Z"/>
          <w:bCs/>
        </w:rPr>
      </w:pPr>
      <w:r>
        <w:rPr>
          <w:rFonts w:hint="eastAsia"/>
          <w:bCs/>
        </w:rPr>
        <w:t>1.3.1</w:t>
      </w:r>
      <w:r>
        <w:rPr>
          <w:bCs/>
        </w:rPr>
        <w:t xml:space="preserve"> </w:t>
      </w:r>
      <w:r>
        <w:rPr>
          <w:rFonts w:hint="eastAsia"/>
          <w:bCs/>
        </w:rPr>
        <w:t>LLM</w:t>
      </w:r>
      <w:r>
        <w:rPr>
          <w:rFonts w:hint="eastAsia"/>
          <w:bCs/>
        </w:rPr>
        <w:t>应用开发门槛大幅降低</w:t>
      </w:r>
    </w:p>
    <w:p w14:paraId="70E1E676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1.3.2</w:t>
      </w:r>
      <w:r>
        <w:rPr>
          <w:bCs/>
        </w:rPr>
        <w:t xml:space="preserve"> </w:t>
      </w:r>
      <w:r>
        <w:rPr>
          <w:rFonts w:hint="eastAsia"/>
          <w:bCs/>
        </w:rPr>
        <w:t>LangChain</w:t>
      </w:r>
      <w:r>
        <w:rPr>
          <w:bCs/>
        </w:rPr>
        <w:t>诞生史</w:t>
      </w:r>
    </w:p>
    <w:p w14:paraId="25532D69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1.4</w:t>
      </w:r>
      <w:r>
        <w:rPr>
          <w:rFonts w:hint="eastAsia"/>
          <w:bCs/>
        </w:rPr>
        <w:t>本章小结</w:t>
      </w:r>
    </w:p>
    <w:p w14:paraId="0301E865" w14:textId="77777777" w:rsidR="00245C70" w:rsidRDefault="00000000">
      <w:pPr>
        <w:pStyle w:val="a5"/>
        <w:ind w:leftChars="191" w:left="420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示例：</w:t>
      </w:r>
    </w:p>
    <w:p w14:paraId="7B3D1699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第</w:t>
      </w:r>
      <w:r>
        <w:rPr>
          <w:rFonts w:hint="eastAsia"/>
          <w:bCs/>
          <w:color w:val="C00000"/>
        </w:rPr>
        <w:t>1</w:t>
      </w:r>
      <w:r>
        <w:rPr>
          <w:rFonts w:hint="eastAsia"/>
          <w:bCs/>
          <w:color w:val="C00000"/>
        </w:rPr>
        <w:t>章</w:t>
      </w:r>
      <w:r>
        <w:rPr>
          <w:rFonts w:hint="eastAsia"/>
          <w:bCs/>
          <w:color w:val="C00000"/>
        </w:rPr>
        <w:t xml:space="preserve"> LangChain</w:t>
      </w:r>
      <w:r>
        <w:rPr>
          <w:rFonts w:hint="eastAsia"/>
          <w:bCs/>
          <w:color w:val="C00000"/>
        </w:rPr>
        <w:t>是开启大语言模型时代的钥匙</w:t>
      </w:r>
    </w:p>
    <w:p w14:paraId="7198D65B" w14:textId="77777777" w:rsidR="00245C70" w:rsidRDefault="00000000">
      <w:pPr>
        <w:pStyle w:val="a5"/>
        <w:numPr>
          <w:ilvl w:val="1"/>
          <w:numId w:val="2"/>
        </w:numPr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大语言模型概述</w:t>
      </w:r>
    </w:p>
    <w:p w14:paraId="0F644BAF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1.1.1</w:t>
      </w:r>
      <w:r>
        <w:rPr>
          <w:rFonts w:hint="eastAsia"/>
          <w:bCs/>
          <w:color w:val="C00000"/>
        </w:rPr>
        <w:t>什么是大语言模型</w:t>
      </w:r>
    </w:p>
    <w:p w14:paraId="15B83E56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1.1.2</w:t>
      </w:r>
      <w:r>
        <w:rPr>
          <w:rFonts w:hint="eastAsia"/>
          <w:bCs/>
          <w:color w:val="C00000"/>
        </w:rPr>
        <w:t>大语言模型的发展</w:t>
      </w:r>
    </w:p>
    <w:p w14:paraId="583C20D6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1.1.2</w:t>
      </w:r>
      <w:r>
        <w:rPr>
          <w:rFonts w:hint="eastAsia"/>
          <w:bCs/>
          <w:color w:val="C00000"/>
        </w:rPr>
        <w:t>大语言模型的应用</w:t>
      </w:r>
    </w:p>
    <w:p w14:paraId="15C4A968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1.1.3</w:t>
      </w:r>
      <w:r>
        <w:rPr>
          <w:rFonts w:hint="eastAsia"/>
          <w:bCs/>
          <w:color w:val="C00000"/>
        </w:rPr>
        <w:t>大语言模型的工具对比</w:t>
      </w:r>
      <w:r>
        <w:rPr>
          <w:rFonts w:hint="eastAsia"/>
          <w:bCs/>
          <w:color w:val="C00000"/>
        </w:rPr>
        <w:t xml:space="preserve"> </w:t>
      </w:r>
    </w:p>
    <w:p w14:paraId="34A3B154" w14:textId="77777777" w:rsidR="00245C70" w:rsidRDefault="00000000">
      <w:pPr>
        <w:pStyle w:val="a5"/>
        <w:numPr>
          <w:ilvl w:val="1"/>
          <w:numId w:val="2"/>
        </w:numPr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LangChain</w:t>
      </w:r>
      <w:r>
        <w:rPr>
          <w:rFonts w:hint="eastAsia"/>
          <w:bCs/>
          <w:color w:val="C00000"/>
        </w:rPr>
        <w:t>概述</w:t>
      </w:r>
    </w:p>
    <w:p w14:paraId="06D6C65A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1.2.1LangChain</w:t>
      </w:r>
      <w:r>
        <w:rPr>
          <w:rFonts w:hint="eastAsia"/>
          <w:bCs/>
          <w:color w:val="C00000"/>
        </w:rPr>
        <w:t>的定义和背景</w:t>
      </w:r>
    </w:p>
    <w:p w14:paraId="78840E35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1.2.2 LangChain</w:t>
      </w:r>
      <w:r>
        <w:rPr>
          <w:rFonts w:hint="eastAsia"/>
          <w:bCs/>
          <w:color w:val="C00000"/>
        </w:rPr>
        <w:t>的应用和优势</w:t>
      </w:r>
    </w:p>
    <w:p w14:paraId="7D220B33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1.2.3 LangChain</w:t>
      </w:r>
      <w:r>
        <w:rPr>
          <w:rFonts w:hint="eastAsia"/>
          <w:bCs/>
          <w:color w:val="C00000"/>
        </w:rPr>
        <w:t>的基本工作原理</w:t>
      </w:r>
    </w:p>
    <w:p w14:paraId="6A0A3CA3" w14:textId="77777777" w:rsidR="009F46AF" w:rsidRDefault="009F46AF">
      <w:pPr>
        <w:pStyle w:val="a5"/>
        <w:jc w:val="both"/>
        <w:rPr>
          <w:bCs/>
        </w:rPr>
      </w:pPr>
    </w:p>
    <w:p w14:paraId="1E149EC9" w14:textId="1F75E09E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第二章：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入门</w:t>
      </w:r>
      <w:r w:rsidR="000844C7">
        <w:rPr>
          <w:rFonts w:hint="eastAsia"/>
          <w:bCs/>
        </w:rPr>
        <w:t>指南</w:t>
      </w:r>
    </w:p>
    <w:p w14:paraId="181C5738" w14:textId="45E09EAB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2.1</w:t>
      </w:r>
      <w:r w:rsidR="00494FD2">
        <w:rPr>
          <w:rFonts w:hint="eastAsia"/>
          <w:bCs/>
        </w:rPr>
        <w:t xml:space="preserve"> </w:t>
      </w:r>
      <w:r w:rsidR="00494FD2">
        <w:rPr>
          <w:rFonts w:hint="eastAsia"/>
          <w:bCs/>
        </w:rPr>
        <w:t>初始</w:t>
      </w:r>
      <w:r w:rsidR="00494FD2">
        <w:rPr>
          <w:rFonts w:hint="eastAsia"/>
          <w:bCs/>
        </w:rPr>
        <w:t>LangChain</w:t>
      </w:r>
    </w:p>
    <w:p w14:paraId="124ABCCA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2.1.1</w:t>
      </w:r>
      <w:r>
        <w:rPr>
          <w:rFonts w:hint="eastAsia"/>
          <w:bCs/>
        </w:rPr>
        <w:t>为什么需要</w:t>
      </w:r>
      <w:r>
        <w:rPr>
          <w:rFonts w:hint="eastAsia"/>
          <w:bCs/>
        </w:rPr>
        <w:t>Langchain</w:t>
      </w:r>
    </w:p>
    <w:p w14:paraId="583942C2" w14:textId="1E612BB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2.1.2</w:t>
      </w:r>
      <w:r w:rsidR="00494FD2">
        <w:rPr>
          <w:rFonts w:hint="eastAsia"/>
          <w:bCs/>
        </w:rPr>
        <w:t xml:space="preserve"> </w:t>
      </w:r>
      <w:r w:rsidR="00494FD2">
        <w:rPr>
          <w:bCs/>
        </w:rPr>
        <w:t>LLM</w:t>
      </w:r>
      <w:r w:rsidR="00494FD2">
        <w:rPr>
          <w:rFonts w:hint="eastAsia"/>
          <w:bCs/>
        </w:rPr>
        <w:t>应用开发的最后</w:t>
      </w:r>
      <w:r w:rsidR="00494FD2">
        <w:rPr>
          <w:rFonts w:hint="eastAsia"/>
          <w:bCs/>
        </w:rPr>
        <w:t>1</w:t>
      </w:r>
      <w:r w:rsidR="00494FD2">
        <w:rPr>
          <w:rFonts w:hint="eastAsia"/>
          <w:bCs/>
        </w:rPr>
        <w:t>公里</w:t>
      </w:r>
    </w:p>
    <w:p w14:paraId="283EDCBA" w14:textId="4DDED9EF" w:rsidR="00494FD2" w:rsidRDefault="00494FD2" w:rsidP="00494FD2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2.1.</w:t>
      </w:r>
      <w:r>
        <w:rPr>
          <w:bCs/>
        </w:rPr>
        <w:t>3</w:t>
      </w:r>
      <w:r>
        <w:rPr>
          <w:rFonts w:hint="eastAsia"/>
          <w:bCs/>
        </w:rPr>
        <w:t xml:space="preserve"> Langchain</w:t>
      </w:r>
      <w:r>
        <w:rPr>
          <w:rFonts w:hint="eastAsia"/>
          <w:bCs/>
        </w:rPr>
        <w:t>的</w:t>
      </w:r>
      <w:r>
        <w:rPr>
          <w:bCs/>
        </w:rPr>
        <w:t>2</w:t>
      </w:r>
      <w:r>
        <w:rPr>
          <w:rFonts w:hint="eastAsia"/>
          <w:bCs/>
        </w:rPr>
        <w:t>个关键词</w:t>
      </w:r>
    </w:p>
    <w:p w14:paraId="1F8A8A68" w14:textId="6B18F8A5" w:rsidR="00494FD2" w:rsidRDefault="00494FD2" w:rsidP="00494FD2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2.1.</w:t>
      </w:r>
      <w:r>
        <w:rPr>
          <w:bCs/>
        </w:rPr>
        <w:t>4</w:t>
      </w:r>
      <w:r>
        <w:rPr>
          <w:rFonts w:hint="eastAsia"/>
          <w:bCs/>
        </w:rPr>
        <w:t xml:space="preserve"> Langchain</w:t>
      </w:r>
      <w:r>
        <w:rPr>
          <w:rFonts w:hint="eastAsia"/>
          <w:bCs/>
        </w:rPr>
        <w:t>的</w:t>
      </w:r>
      <w:r>
        <w:rPr>
          <w:bCs/>
        </w:rPr>
        <w:t>3</w:t>
      </w:r>
      <w:r>
        <w:rPr>
          <w:rFonts w:hint="eastAsia"/>
          <w:bCs/>
        </w:rPr>
        <w:t>个场景</w:t>
      </w:r>
    </w:p>
    <w:p w14:paraId="554A8E38" w14:textId="31D209FC" w:rsidR="00494FD2" w:rsidRPr="00494FD2" w:rsidRDefault="00494FD2" w:rsidP="008D392C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.1.5 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的</w:t>
      </w:r>
      <w:r w:rsidR="009529E0">
        <w:rPr>
          <w:rFonts w:hint="eastAsia"/>
          <w:bCs/>
        </w:rPr>
        <w:t>6</w:t>
      </w:r>
      <w:r>
        <w:rPr>
          <w:rFonts w:hint="eastAsia"/>
          <w:bCs/>
        </w:rPr>
        <w:t>大模块</w:t>
      </w:r>
    </w:p>
    <w:p w14:paraId="27C30137" w14:textId="6252D526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2.2</w:t>
      </w:r>
      <w:r w:rsidR="00494FD2">
        <w:rPr>
          <w:rFonts w:hint="eastAsia"/>
          <w:bCs/>
        </w:rPr>
        <w:t xml:space="preserve"> </w:t>
      </w:r>
      <w:r>
        <w:rPr>
          <w:rFonts w:hint="eastAsia"/>
          <w:bCs/>
        </w:rPr>
        <w:t>Langchain</w:t>
      </w:r>
      <w:r w:rsidR="00494FD2">
        <w:rPr>
          <w:rFonts w:hint="eastAsia"/>
          <w:bCs/>
        </w:rPr>
        <w:t>的开发流程</w:t>
      </w:r>
    </w:p>
    <w:p w14:paraId="6362B553" w14:textId="2F36A240" w:rsidR="00494FD2" w:rsidRPr="00494FD2" w:rsidRDefault="00494FD2" w:rsidP="00494FD2">
      <w:pPr>
        <w:pStyle w:val="a5"/>
        <w:ind w:leftChars="382" w:left="840"/>
        <w:jc w:val="both"/>
        <w:rPr>
          <w:bCs/>
        </w:rPr>
      </w:pPr>
      <w:r>
        <w:rPr>
          <w:bCs/>
        </w:rPr>
        <w:t xml:space="preserve">2.2.1 </w:t>
      </w:r>
      <w:r w:rsidRPr="00494FD2">
        <w:rPr>
          <w:rFonts w:hint="eastAsia"/>
          <w:bCs/>
        </w:rPr>
        <w:t>Hello World</w:t>
      </w:r>
      <w:r w:rsidRPr="00494FD2">
        <w:rPr>
          <w:rFonts w:hint="eastAsia"/>
          <w:bCs/>
        </w:rPr>
        <w:t>：取名大师</w:t>
      </w:r>
    </w:p>
    <w:p w14:paraId="309ECC28" w14:textId="0C378622" w:rsidR="00494FD2" w:rsidRDefault="00494FD2" w:rsidP="009529E0">
      <w:pPr>
        <w:pStyle w:val="a5"/>
        <w:ind w:left="420" w:firstLine="420"/>
        <w:jc w:val="both"/>
        <w:rPr>
          <w:bCs/>
        </w:rPr>
      </w:pPr>
      <w:r>
        <w:rPr>
          <w:bCs/>
        </w:rPr>
        <w:t>2.2.</w:t>
      </w:r>
      <w:r w:rsidR="009529E0">
        <w:rPr>
          <w:bCs/>
        </w:rPr>
        <w:t>2</w:t>
      </w:r>
      <w:r>
        <w:rPr>
          <w:bCs/>
        </w:rPr>
        <w:t xml:space="preserve"> </w:t>
      </w:r>
      <w:r w:rsidRPr="00494FD2">
        <w:rPr>
          <w:rFonts w:hint="eastAsia"/>
          <w:bCs/>
        </w:rPr>
        <w:t>创建你的第一个聊天机器人</w:t>
      </w:r>
    </w:p>
    <w:p w14:paraId="7F1274AB" w14:textId="674A8F3A" w:rsidR="00245C70" w:rsidRPr="00494FD2" w:rsidRDefault="00000000" w:rsidP="00494FD2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2.3</w:t>
      </w:r>
      <w:r>
        <w:rPr>
          <w:bCs/>
        </w:rPr>
        <w:t xml:space="preserve"> </w:t>
      </w:r>
      <w:r w:rsidR="00494FD2" w:rsidRPr="00494FD2">
        <w:rPr>
          <w:bCs/>
        </w:rPr>
        <w:t xml:space="preserve">GPT-4 </w:t>
      </w:r>
      <w:r w:rsidR="00494FD2" w:rsidRPr="00494FD2">
        <w:rPr>
          <w:rFonts w:hint="eastAsia"/>
          <w:bCs/>
        </w:rPr>
        <w:t>等</w:t>
      </w:r>
      <w:r w:rsidR="00494FD2" w:rsidRPr="00494FD2">
        <w:rPr>
          <w:bCs/>
        </w:rPr>
        <w:t>LLM</w:t>
      </w:r>
      <w:r w:rsidR="00494FD2" w:rsidRPr="00494FD2">
        <w:rPr>
          <w:bCs/>
        </w:rPr>
        <w:t>的</w:t>
      </w:r>
      <w:r w:rsidR="00494FD2" w:rsidRPr="00494FD2">
        <w:rPr>
          <w:rFonts w:hint="eastAsia"/>
          <w:bCs/>
        </w:rPr>
        <w:t>问题与挑战</w:t>
      </w:r>
    </w:p>
    <w:p w14:paraId="0212AE39" w14:textId="4FFCD7DA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2.3.1</w:t>
      </w:r>
      <w:r w:rsidR="00494FD2">
        <w:rPr>
          <w:bCs/>
        </w:rPr>
        <w:t xml:space="preserve"> </w:t>
      </w:r>
      <w:r w:rsidR="00494FD2">
        <w:t xml:space="preserve">LangChain </w:t>
      </w:r>
      <w:r w:rsidR="00494FD2">
        <w:t>的解决方案</w:t>
      </w:r>
    </w:p>
    <w:p w14:paraId="71649468" w14:textId="37299926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lastRenderedPageBreak/>
        <w:t>2.4</w:t>
      </w:r>
      <w:r w:rsidR="00494FD2" w:rsidRPr="00494FD2">
        <w:t xml:space="preserve"> </w:t>
      </w:r>
      <w:r w:rsidR="00494FD2">
        <w:t xml:space="preserve">LangChain </w:t>
      </w:r>
      <w:r w:rsidR="00494FD2">
        <w:rPr>
          <w:rFonts w:hint="eastAsia"/>
        </w:rPr>
        <w:t>的问题与挑战</w:t>
      </w:r>
    </w:p>
    <w:p w14:paraId="7B9F60AB" w14:textId="2C4C89C4" w:rsidR="00494FD2" w:rsidRPr="00494FD2" w:rsidRDefault="00000000" w:rsidP="00494FD2">
      <w:pPr>
        <w:pStyle w:val="a5"/>
        <w:ind w:leftChars="382" w:left="840"/>
        <w:jc w:val="both"/>
      </w:pPr>
      <w:r>
        <w:rPr>
          <w:rFonts w:hint="eastAsia"/>
          <w:bCs/>
        </w:rPr>
        <w:t>2.4.1</w:t>
      </w:r>
      <w:r>
        <w:rPr>
          <w:bCs/>
        </w:rPr>
        <w:t xml:space="preserve"> </w:t>
      </w:r>
      <w:r w:rsidR="00494FD2">
        <w:t xml:space="preserve">LangChain </w:t>
      </w:r>
      <w:r w:rsidR="00494FD2">
        <w:rPr>
          <w:rFonts w:hint="eastAsia"/>
        </w:rPr>
        <w:t>的局限性</w:t>
      </w:r>
    </w:p>
    <w:p w14:paraId="223B02BF" w14:textId="2E2B78A9" w:rsidR="00245C70" w:rsidRPr="00494FD2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2.5</w:t>
      </w:r>
      <w:r w:rsidR="00494FD2" w:rsidRPr="00494FD2">
        <w:rPr>
          <w:rFonts w:hint="eastAsia"/>
          <w:bCs/>
        </w:rPr>
        <w:t xml:space="preserve"> LangChain</w:t>
      </w:r>
      <w:r w:rsidR="00494FD2" w:rsidRPr="00494FD2">
        <w:rPr>
          <w:rFonts w:hint="eastAsia"/>
          <w:bCs/>
        </w:rPr>
        <w:t>的设计哲学及其实践</w:t>
      </w:r>
    </w:p>
    <w:p w14:paraId="1D728984" w14:textId="77777777" w:rsidR="00494FD2" w:rsidRPr="00494FD2" w:rsidRDefault="00494FD2" w:rsidP="00494FD2">
      <w:pPr>
        <w:pStyle w:val="a5"/>
        <w:ind w:leftChars="191" w:left="420" w:firstLine="420"/>
        <w:jc w:val="both"/>
        <w:rPr>
          <w:bCs/>
        </w:rPr>
      </w:pPr>
      <w:r w:rsidRPr="00494FD2">
        <w:rPr>
          <w:rFonts w:hint="eastAsia"/>
          <w:bCs/>
        </w:rPr>
        <w:t>2</w:t>
      </w:r>
      <w:r w:rsidRPr="00494FD2">
        <w:rPr>
          <w:bCs/>
        </w:rPr>
        <w:t xml:space="preserve">.5.1  </w:t>
      </w:r>
      <w:r w:rsidRPr="00494FD2">
        <w:rPr>
          <w:rFonts w:hint="eastAsia"/>
          <w:bCs/>
        </w:rPr>
        <w:t>常见管道化组合链</w:t>
      </w:r>
    </w:p>
    <w:p w14:paraId="6DDEF539" w14:textId="1317494B" w:rsidR="00494FD2" w:rsidRDefault="008D392C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.6 </w:t>
      </w:r>
      <w:r>
        <w:rPr>
          <w:rFonts w:hint="eastAsia"/>
          <w:bCs/>
        </w:rPr>
        <w:t>本章小结</w:t>
      </w:r>
    </w:p>
    <w:p w14:paraId="4CE51FBE" w14:textId="77777777" w:rsidR="00245C70" w:rsidRDefault="00245C70">
      <w:pPr>
        <w:pStyle w:val="a5"/>
        <w:jc w:val="both"/>
        <w:rPr>
          <w:bCs/>
        </w:rPr>
      </w:pPr>
    </w:p>
    <w:p w14:paraId="0CFFAB5F" w14:textId="4BDE1AC5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第三章：模型</w:t>
      </w:r>
      <w:r w:rsidR="00DC6A8D">
        <w:rPr>
          <w:rFonts w:hint="eastAsia"/>
          <w:bCs/>
        </w:rPr>
        <w:t>I</w:t>
      </w:r>
      <w:r w:rsidR="00DC6A8D">
        <w:rPr>
          <w:bCs/>
        </w:rPr>
        <w:t>/O</w:t>
      </w:r>
    </w:p>
    <w:p w14:paraId="475E0BD7" w14:textId="2CDF4DE9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3.1</w:t>
      </w:r>
      <w:r w:rsidR="00DC6A8D">
        <w:rPr>
          <w:bCs/>
        </w:rPr>
        <w:t xml:space="preserve"> </w:t>
      </w:r>
      <w:r w:rsidR="00DC6A8D">
        <w:rPr>
          <w:rFonts w:hint="eastAsia"/>
          <w:bCs/>
        </w:rPr>
        <w:t>模型包装器</w:t>
      </w:r>
    </w:p>
    <w:p w14:paraId="7DF91703" w14:textId="78F876DC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3.1.1</w:t>
      </w:r>
      <w:r w:rsidR="00DC6A8D">
        <w:rPr>
          <w:rFonts w:hint="eastAsia"/>
          <w:bCs/>
        </w:rPr>
        <w:t>模型包装器的分类</w:t>
      </w:r>
    </w:p>
    <w:p w14:paraId="57F4BB1C" w14:textId="68E52B01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3.1.2</w:t>
      </w:r>
      <w:r w:rsidR="00DC6A8D">
        <w:rPr>
          <w:rFonts w:hint="eastAsia"/>
          <w:bCs/>
        </w:rPr>
        <w:t xml:space="preserve"> </w:t>
      </w:r>
      <w:r w:rsidR="00DC6A8D">
        <w:rPr>
          <w:bCs/>
        </w:rPr>
        <w:t xml:space="preserve">LLM </w:t>
      </w:r>
      <w:r w:rsidR="00DC6A8D">
        <w:rPr>
          <w:rFonts w:hint="eastAsia"/>
          <w:bCs/>
        </w:rPr>
        <w:t>包装器</w:t>
      </w:r>
    </w:p>
    <w:p w14:paraId="62BB0619" w14:textId="7F4A9F11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3.1.3</w:t>
      </w:r>
      <w:r w:rsidR="00DC6A8D">
        <w:rPr>
          <w:rFonts w:hint="eastAsia"/>
          <w:bCs/>
        </w:rPr>
        <w:t xml:space="preserve"> </w:t>
      </w:r>
      <w:r w:rsidR="00DC6A8D">
        <w:rPr>
          <w:bCs/>
        </w:rPr>
        <w:t>C</w:t>
      </w:r>
      <w:r w:rsidR="00DC6A8D">
        <w:rPr>
          <w:rFonts w:hint="eastAsia"/>
          <w:bCs/>
        </w:rPr>
        <w:t>hat</w:t>
      </w:r>
      <w:r w:rsidR="00DC6A8D">
        <w:rPr>
          <w:bCs/>
        </w:rPr>
        <w:t xml:space="preserve"> Model </w:t>
      </w:r>
      <w:r w:rsidR="00DC6A8D">
        <w:rPr>
          <w:rFonts w:hint="eastAsia"/>
          <w:bCs/>
        </w:rPr>
        <w:t>包装器</w:t>
      </w:r>
    </w:p>
    <w:p w14:paraId="3BE5E09F" w14:textId="6EE16582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3.2</w:t>
      </w:r>
      <w:r>
        <w:rPr>
          <w:rFonts w:hint="eastAsia"/>
          <w:bCs/>
        </w:rPr>
        <w:t>提示</w:t>
      </w:r>
      <w:r w:rsidR="00DC6A8D">
        <w:rPr>
          <w:rFonts w:hint="eastAsia"/>
          <w:bCs/>
        </w:rPr>
        <w:t>词</w:t>
      </w:r>
    </w:p>
    <w:p w14:paraId="7CE7110B" w14:textId="199E355C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3.2.1</w:t>
      </w:r>
      <w:r>
        <w:rPr>
          <w:rFonts w:hint="eastAsia"/>
          <w:bCs/>
        </w:rPr>
        <w:t>提示</w:t>
      </w:r>
      <w:r w:rsidR="00DC6A8D">
        <w:rPr>
          <w:rFonts w:hint="eastAsia"/>
          <w:bCs/>
        </w:rPr>
        <w:t>词</w:t>
      </w:r>
      <w:r>
        <w:rPr>
          <w:rFonts w:hint="eastAsia"/>
          <w:bCs/>
        </w:rPr>
        <w:t>模板</w:t>
      </w:r>
    </w:p>
    <w:p w14:paraId="4785D8AB" w14:textId="79E8B4D9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3.2.2</w:t>
      </w:r>
      <w:r>
        <w:rPr>
          <w:rFonts w:hint="eastAsia"/>
          <w:bCs/>
        </w:rPr>
        <w:t>少样本提示</w:t>
      </w:r>
      <w:r w:rsidR="00DC6A8D">
        <w:rPr>
          <w:rFonts w:hint="eastAsia"/>
          <w:bCs/>
        </w:rPr>
        <w:t>词</w:t>
      </w:r>
      <w:r>
        <w:rPr>
          <w:rFonts w:hint="eastAsia"/>
          <w:bCs/>
        </w:rPr>
        <w:t>模板</w:t>
      </w:r>
    </w:p>
    <w:p w14:paraId="74D5F3C1" w14:textId="77E797B9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3.2.3</w:t>
      </w:r>
      <w:r w:rsidR="00DC6A8D">
        <w:rPr>
          <w:rFonts w:hint="eastAsia"/>
          <w:bCs/>
        </w:rPr>
        <w:t>少样本提示词模板的使用</w:t>
      </w:r>
    </w:p>
    <w:p w14:paraId="4EF538EF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3.2.4</w:t>
      </w:r>
      <w:r>
        <w:rPr>
          <w:rFonts w:hint="eastAsia"/>
          <w:bCs/>
        </w:rPr>
        <w:t>示例提示选择器</w:t>
      </w:r>
    </w:p>
    <w:p w14:paraId="4A66CC12" w14:textId="69A3053B" w:rsidR="00DC6A8D" w:rsidRDefault="00DC6A8D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 xml:space="preserve">.2.5 </w:t>
      </w:r>
      <w:r>
        <w:rPr>
          <w:rFonts w:hint="eastAsia"/>
          <w:bCs/>
        </w:rPr>
        <w:t>扩展提示词模板</w:t>
      </w:r>
    </w:p>
    <w:p w14:paraId="3096128D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3.3</w:t>
      </w:r>
      <w:r>
        <w:rPr>
          <w:rFonts w:hint="eastAsia"/>
          <w:bCs/>
        </w:rPr>
        <w:t>输出解析器</w:t>
      </w:r>
    </w:p>
    <w:p w14:paraId="08526A04" w14:textId="568E01ED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3.3.1</w:t>
      </w:r>
      <w:r>
        <w:rPr>
          <w:rFonts w:hint="eastAsia"/>
          <w:bCs/>
        </w:rPr>
        <w:t>输出</w:t>
      </w:r>
      <w:r w:rsidR="00DC6A8D">
        <w:rPr>
          <w:rFonts w:hint="eastAsia"/>
          <w:bCs/>
        </w:rPr>
        <w:t>解析器的功能</w:t>
      </w:r>
    </w:p>
    <w:p w14:paraId="5CB9D72B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3.3.2</w:t>
      </w:r>
      <w:r>
        <w:rPr>
          <w:bCs/>
        </w:rPr>
        <w:t xml:space="preserve"> </w:t>
      </w:r>
      <w:r>
        <w:rPr>
          <w:rFonts w:hint="eastAsia"/>
          <w:bCs/>
        </w:rPr>
        <w:t>PydanticJSON</w:t>
      </w:r>
      <w:r>
        <w:rPr>
          <w:rFonts w:hint="eastAsia"/>
          <w:bCs/>
        </w:rPr>
        <w:t>解析器</w:t>
      </w:r>
    </w:p>
    <w:p w14:paraId="608083E8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3.3.3</w:t>
      </w:r>
      <w:r>
        <w:rPr>
          <w:rFonts w:hint="eastAsia"/>
          <w:bCs/>
        </w:rPr>
        <w:t>结构化输出解析器</w:t>
      </w:r>
    </w:p>
    <w:p w14:paraId="3D513BB7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3.4</w:t>
      </w:r>
      <w:r>
        <w:rPr>
          <w:rFonts w:hint="eastAsia"/>
          <w:bCs/>
        </w:rPr>
        <w:t>本章小结</w:t>
      </w:r>
    </w:p>
    <w:p w14:paraId="706CAC8D" w14:textId="77777777" w:rsidR="00245C70" w:rsidRDefault="00245C70">
      <w:pPr>
        <w:pStyle w:val="a5"/>
        <w:jc w:val="both"/>
        <w:rPr>
          <w:bCs/>
        </w:rPr>
      </w:pPr>
    </w:p>
    <w:p w14:paraId="14248B98" w14:textId="20DA6F0F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第四章：数据连接</w:t>
      </w:r>
      <w:r w:rsidR="00AB3140">
        <w:rPr>
          <w:rFonts w:hint="eastAsia"/>
          <w:bCs/>
        </w:rPr>
        <w:t>（</w:t>
      </w:r>
      <w:r w:rsidR="00AB3140">
        <w:t xml:space="preserve">LEDVR </w:t>
      </w:r>
      <w:r w:rsidR="00AB3140">
        <w:rPr>
          <w:rFonts w:hint="eastAsia"/>
        </w:rPr>
        <w:t>工作流）</w:t>
      </w:r>
    </w:p>
    <w:p w14:paraId="590C0F1F" w14:textId="76E343E6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4.1</w:t>
      </w:r>
      <w:r w:rsidR="00380903" w:rsidRPr="00380903">
        <w:rPr>
          <w:rFonts w:hint="eastAsia"/>
          <w:bCs/>
        </w:rPr>
        <w:t xml:space="preserve"> </w:t>
      </w:r>
      <w:r w:rsidR="00380903" w:rsidRPr="00380903">
        <w:rPr>
          <w:rFonts w:hint="eastAsia"/>
          <w:bCs/>
        </w:rPr>
        <w:t>文档加载器</w:t>
      </w:r>
    </w:p>
    <w:p w14:paraId="3EAD0E59" w14:textId="064833E4" w:rsidR="00245C70" w:rsidRDefault="00000000" w:rsidP="00380903">
      <w:pPr>
        <w:pStyle w:val="a5"/>
        <w:ind w:leftChars="191" w:left="420" w:firstLine="420"/>
        <w:jc w:val="both"/>
        <w:rPr>
          <w:bCs/>
        </w:rPr>
      </w:pPr>
      <w:r>
        <w:rPr>
          <w:rFonts w:hint="eastAsia"/>
          <w:bCs/>
        </w:rPr>
        <w:t>4.1</w:t>
      </w:r>
      <w:r w:rsidR="00380903">
        <w:rPr>
          <w:bCs/>
        </w:rPr>
        <w:t>.1</w:t>
      </w:r>
      <w:r w:rsidR="00380903" w:rsidRPr="00380903">
        <w:rPr>
          <w:rFonts w:hint="eastAsia"/>
          <w:bCs/>
        </w:rPr>
        <w:t>常见的加载器</w:t>
      </w:r>
    </w:p>
    <w:p w14:paraId="100C505D" w14:textId="3C799726" w:rsidR="00245C70" w:rsidRDefault="00000000" w:rsidP="00380903">
      <w:pPr>
        <w:pStyle w:val="a5"/>
        <w:ind w:leftChars="191" w:left="420" w:firstLine="420"/>
        <w:jc w:val="both"/>
        <w:rPr>
          <w:bCs/>
        </w:rPr>
      </w:pPr>
      <w:r>
        <w:rPr>
          <w:rFonts w:hint="eastAsia"/>
          <w:bCs/>
        </w:rPr>
        <w:t>4.1.</w:t>
      </w:r>
      <w:r w:rsidR="00DC6A8D">
        <w:rPr>
          <w:bCs/>
        </w:rPr>
        <w:t>2</w:t>
      </w:r>
      <w:r w:rsidR="00380903" w:rsidRPr="00380903">
        <w:rPr>
          <w:bCs/>
        </w:rPr>
        <w:t>加载器</w:t>
      </w:r>
      <w:r w:rsidR="00380903" w:rsidRPr="00380903">
        <w:rPr>
          <w:rFonts w:hint="eastAsia"/>
          <w:bCs/>
        </w:rPr>
        <w:t>的分类</w:t>
      </w:r>
    </w:p>
    <w:p w14:paraId="4B82628D" w14:textId="07B0CA44" w:rsidR="00245C70" w:rsidRDefault="00000000" w:rsidP="00380903">
      <w:pPr>
        <w:pStyle w:val="a5"/>
        <w:ind w:firstLineChars="200" w:firstLine="440"/>
        <w:jc w:val="both"/>
        <w:rPr>
          <w:bCs/>
        </w:rPr>
      </w:pPr>
      <w:r>
        <w:rPr>
          <w:rFonts w:hint="eastAsia"/>
          <w:bCs/>
        </w:rPr>
        <w:t>4.2</w:t>
      </w:r>
      <w:r w:rsidR="00380903" w:rsidRPr="00380903">
        <w:rPr>
          <w:bCs/>
        </w:rPr>
        <w:t xml:space="preserve"> </w:t>
      </w:r>
      <w:r w:rsidR="00380903" w:rsidRPr="00380903">
        <w:rPr>
          <w:bCs/>
        </w:rPr>
        <w:t>嵌入模型</w:t>
      </w:r>
      <w:r w:rsidR="00380903" w:rsidRPr="00380903">
        <w:rPr>
          <w:rFonts w:hint="eastAsia"/>
          <w:bCs/>
        </w:rPr>
        <w:t>包装器</w:t>
      </w:r>
    </w:p>
    <w:p w14:paraId="640B9609" w14:textId="1C28A3C8" w:rsidR="00245C70" w:rsidRDefault="00000000" w:rsidP="00380903">
      <w:pPr>
        <w:pStyle w:val="a5"/>
        <w:ind w:leftChars="191" w:left="420" w:firstLine="420"/>
        <w:jc w:val="both"/>
        <w:rPr>
          <w:bCs/>
        </w:rPr>
      </w:pPr>
      <w:r>
        <w:rPr>
          <w:rFonts w:hint="eastAsia"/>
          <w:bCs/>
        </w:rPr>
        <w:t>4.2.1</w:t>
      </w:r>
      <w:r w:rsidR="00380903" w:rsidRPr="00380903">
        <w:rPr>
          <w:rFonts w:hint="eastAsia"/>
          <w:bCs/>
        </w:rPr>
        <w:t>嵌入模型包装器的</w:t>
      </w:r>
      <w:r w:rsidR="00380903" w:rsidRPr="00380903">
        <w:rPr>
          <w:bCs/>
        </w:rPr>
        <w:t>类型</w:t>
      </w:r>
    </w:p>
    <w:p w14:paraId="1DEBB78D" w14:textId="244C41FC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4.3</w:t>
      </w:r>
      <w:r w:rsidR="00380903" w:rsidRPr="00380903">
        <w:rPr>
          <w:bCs/>
        </w:rPr>
        <w:t xml:space="preserve"> </w:t>
      </w:r>
      <w:r w:rsidR="00380903" w:rsidRPr="00380903">
        <w:rPr>
          <w:bCs/>
        </w:rPr>
        <w:t>文档转换器</w:t>
      </w:r>
    </w:p>
    <w:p w14:paraId="76ED608E" w14:textId="66BF7CDC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4.3.1</w:t>
      </w:r>
      <w:r w:rsidR="00380903" w:rsidRPr="00BA7A85">
        <w:rPr>
          <w:rFonts w:hint="eastAsia"/>
        </w:rPr>
        <w:t>加载器和转换器的区别</w:t>
      </w:r>
    </w:p>
    <w:p w14:paraId="0B9E1A9B" w14:textId="775179FD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4.3.2</w:t>
      </w:r>
      <w:r w:rsidR="00380903" w:rsidRPr="00086634">
        <w:rPr>
          <w:rFonts w:hint="eastAsia"/>
        </w:rPr>
        <w:t>文本切割器</w:t>
      </w:r>
    </w:p>
    <w:p w14:paraId="4B6F58E4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4.3.3</w:t>
      </w:r>
      <w:r>
        <w:rPr>
          <w:rFonts w:hint="eastAsia"/>
          <w:bCs/>
        </w:rPr>
        <w:t>文本嵌入的应用</w:t>
      </w:r>
    </w:p>
    <w:p w14:paraId="09B1FF98" w14:textId="1C8C2BA1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4.4</w:t>
      </w:r>
      <w:r w:rsidR="00380903" w:rsidRPr="00380903">
        <w:t xml:space="preserve"> </w:t>
      </w:r>
      <w:r w:rsidR="00380903" w:rsidRPr="00BA7A85">
        <w:t>向量存储库</w:t>
      </w:r>
    </w:p>
    <w:p w14:paraId="0CA718C1" w14:textId="38BB58A8" w:rsidR="00245C70" w:rsidRDefault="00000000">
      <w:pPr>
        <w:pStyle w:val="a5"/>
        <w:ind w:leftChars="382" w:left="840"/>
        <w:jc w:val="both"/>
      </w:pPr>
      <w:r>
        <w:rPr>
          <w:rFonts w:hint="eastAsia"/>
          <w:bCs/>
        </w:rPr>
        <w:t>4.4.1</w:t>
      </w:r>
      <w:r w:rsidR="00380903" w:rsidRPr="001E31F8">
        <w:t>向量存储库的</w:t>
      </w:r>
      <w:r w:rsidR="00380903">
        <w:rPr>
          <w:rFonts w:hint="eastAsia"/>
        </w:rPr>
        <w:t>使用</w:t>
      </w:r>
    </w:p>
    <w:p w14:paraId="4F938AC2" w14:textId="624B268C" w:rsidR="00380903" w:rsidRDefault="00380903">
      <w:pPr>
        <w:pStyle w:val="a5"/>
        <w:ind w:leftChars="382" w:left="840"/>
        <w:jc w:val="both"/>
        <w:rPr>
          <w:bCs/>
        </w:rPr>
      </w:pPr>
      <w:r>
        <w:rPr>
          <w:rFonts w:hint="eastAsia"/>
        </w:rPr>
        <w:t>4</w:t>
      </w:r>
      <w:r>
        <w:t xml:space="preserve">.4.2 </w:t>
      </w:r>
      <w:r w:rsidRPr="001E31F8">
        <w:t>向量存储库的</w:t>
      </w:r>
      <w:r w:rsidRPr="00086634">
        <w:rPr>
          <w:rFonts w:hint="eastAsia"/>
        </w:rPr>
        <w:t>搜索方法</w:t>
      </w:r>
    </w:p>
    <w:p w14:paraId="016D4FE0" w14:textId="4872731D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4.5</w:t>
      </w:r>
      <w:r w:rsidR="00380903" w:rsidRPr="00380903">
        <w:t xml:space="preserve"> </w:t>
      </w:r>
      <w:r w:rsidR="00380903">
        <w:rPr>
          <w:rFonts w:hint="eastAsia"/>
        </w:rPr>
        <w:t>检索器</w:t>
      </w:r>
    </w:p>
    <w:p w14:paraId="599DFAD9" w14:textId="20CE5753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4.5.1</w:t>
      </w:r>
      <w:r w:rsidR="00380903">
        <w:rPr>
          <w:rFonts w:hint="eastAsia"/>
        </w:rPr>
        <w:t>检索器的使用</w:t>
      </w:r>
    </w:p>
    <w:p w14:paraId="1CAD32B3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4.5.2</w:t>
      </w:r>
      <w:r>
        <w:rPr>
          <w:rFonts w:hint="eastAsia"/>
          <w:bCs/>
        </w:rPr>
        <w:t>检索器的类型</w:t>
      </w:r>
    </w:p>
    <w:p w14:paraId="227B4DB5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4.6</w:t>
      </w:r>
      <w:r>
        <w:rPr>
          <w:rFonts w:hint="eastAsia"/>
          <w:bCs/>
        </w:rPr>
        <w:t>本章小结</w:t>
      </w:r>
    </w:p>
    <w:p w14:paraId="6F60E51A" w14:textId="77777777" w:rsidR="00245C70" w:rsidRDefault="00245C70">
      <w:pPr>
        <w:pStyle w:val="a5"/>
        <w:jc w:val="both"/>
        <w:rPr>
          <w:bCs/>
        </w:rPr>
      </w:pPr>
    </w:p>
    <w:p w14:paraId="73421A2B" w14:textId="77777777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第五章：链</w:t>
      </w:r>
    </w:p>
    <w:p w14:paraId="49F2CA0C" w14:textId="09310F1D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5.1</w:t>
      </w:r>
      <w:r w:rsidR="003F7BEE">
        <w:rPr>
          <w:rFonts w:hint="eastAsia"/>
          <w:bCs/>
        </w:rPr>
        <w:t>为什么要链？</w:t>
      </w:r>
    </w:p>
    <w:p w14:paraId="023E13E4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5.1.1</w:t>
      </w:r>
      <w:r>
        <w:rPr>
          <w:rFonts w:hint="eastAsia"/>
          <w:bCs/>
        </w:rPr>
        <w:t>链的定义</w:t>
      </w:r>
    </w:p>
    <w:p w14:paraId="228DCA07" w14:textId="09F7C30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lastRenderedPageBreak/>
        <w:t>5.1.2</w:t>
      </w:r>
      <w:r>
        <w:rPr>
          <w:rFonts w:hint="eastAsia"/>
          <w:bCs/>
        </w:rPr>
        <w:t>链的</w:t>
      </w:r>
      <w:r w:rsidR="003F7BEE">
        <w:rPr>
          <w:rFonts w:hint="eastAsia"/>
          <w:bCs/>
        </w:rPr>
        <w:t>使用</w:t>
      </w:r>
    </w:p>
    <w:p w14:paraId="348C2ADD" w14:textId="15511430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5.1.3</w:t>
      </w:r>
      <w:r w:rsidR="003F7BEE">
        <w:rPr>
          <w:bCs/>
        </w:rPr>
        <w:t xml:space="preserve"> </w:t>
      </w:r>
      <w:r w:rsidR="003F7BEE">
        <w:rPr>
          <w:rFonts w:hint="eastAsia"/>
          <w:bCs/>
        </w:rPr>
        <w:t>基础链的类型</w:t>
      </w:r>
    </w:p>
    <w:p w14:paraId="0055333C" w14:textId="47D8D306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5.1.4</w:t>
      </w:r>
      <w:r w:rsidR="003F7BEE">
        <w:rPr>
          <w:rFonts w:hint="eastAsia"/>
          <w:bCs/>
        </w:rPr>
        <w:t xml:space="preserve"> </w:t>
      </w:r>
      <w:r w:rsidR="003F7BEE">
        <w:rPr>
          <w:rFonts w:hint="eastAsia"/>
          <w:bCs/>
        </w:rPr>
        <w:t>工具链类型</w:t>
      </w:r>
    </w:p>
    <w:p w14:paraId="5F9B3B31" w14:textId="18CB596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5.2</w:t>
      </w:r>
      <w:r w:rsidR="003F7BEE">
        <w:rPr>
          <w:rFonts w:hint="eastAsia"/>
        </w:rPr>
        <w:t>细说基础链</w:t>
      </w:r>
    </w:p>
    <w:p w14:paraId="613AC20F" w14:textId="17E1E221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5.2.1</w:t>
      </w:r>
      <w:r>
        <w:rPr>
          <w:bCs/>
        </w:rPr>
        <w:t xml:space="preserve"> </w:t>
      </w:r>
      <w:r w:rsidR="003F7BEE">
        <w:rPr>
          <w:rFonts w:hint="eastAsia"/>
          <w:bCs/>
        </w:rPr>
        <w:t>从</w:t>
      </w:r>
      <w:r w:rsidR="003F7BEE">
        <w:rPr>
          <w:rFonts w:hint="eastAsia"/>
          <w:bCs/>
        </w:rPr>
        <w:t xml:space="preserve"> </w:t>
      </w:r>
      <w:r>
        <w:rPr>
          <w:rFonts w:hint="eastAsia"/>
          <w:bCs/>
        </w:rPr>
        <w:t>LLM</w:t>
      </w:r>
      <w:r w:rsidR="003F7BEE">
        <w:rPr>
          <w:bCs/>
        </w:rPr>
        <w:t>C</w:t>
      </w:r>
      <w:r w:rsidR="003F7BEE">
        <w:rPr>
          <w:rFonts w:hint="eastAsia"/>
          <w:bCs/>
        </w:rPr>
        <w:t>hain</w:t>
      </w:r>
      <w:r>
        <w:rPr>
          <w:rFonts w:hint="eastAsia"/>
          <w:bCs/>
        </w:rPr>
        <w:t>链</w:t>
      </w:r>
      <w:r w:rsidR="003F7BEE">
        <w:rPr>
          <w:rFonts w:hint="eastAsia"/>
          <w:bCs/>
        </w:rPr>
        <w:t>说起</w:t>
      </w:r>
    </w:p>
    <w:p w14:paraId="263399F5" w14:textId="1ABE37E9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5.2.2</w:t>
      </w:r>
      <w:r w:rsidR="001210DD">
        <w:rPr>
          <w:bCs/>
        </w:rPr>
        <w:t xml:space="preserve">  </w:t>
      </w:r>
      <w:r>
        <w:rPr>
          <w:rFonts w:hint="eastAsia"/>
          <w:bCs/>
        </w:rPr>
        <w:t>顺序链</w:t>
      </w:r>
    </w:p>
    <w:p w14:paraId="24A6240C" w14:textId="366AC1D9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5.2.</w:t>
      </w:r>
      <w:r>
        <w:rPr>
          <w:bCs/>
        </w:rPr>
        <w:t xml:space="preserve">3 </w:t>
      </w:r>
      <w:r w:rsidR="003F7BEE">
        <w:rPr>
          <w:rFonts w:hint="eastAsia"/>
          <w:bCs/>
        </w:rPr>
        <w:t>工具链</w:t>
      </w:r>
      <w:r w:rsidR="003F7BEE">
        <w:rPr>
          <w:rFonts w:hint="eastAsia"/>
          <w:bCs/>
        </w:rPr>
        <w:t xml:space="preserve"> </w:t>
      </w:r>
      <w:r w:rsidR="003F7BEE">
        <w:rPr>
          <w:bCs/>
        </w:rPr>
        <w:t>APIC</w:t>
      </w:r>
      <w:r w:rsidR="003F7BEE">
        <w:rPr>
          <w:rFonts w:hint="eastAsia"/>
          <w:bCs/>
        </w:rPr>
        <w:t>hain</w:t>
      </w:r>
      <w:r w:rsidR="003F7BEE">
        <w:rPr>
          <w:bCs/>
        </w:rPr>
        <w:t xml:space="preserve"> </w:t>
      </w:r>
    </w:p>
    <w:p w14:paraId="3884FE67" w14:textId="512616EA" w:rsidR="003F7BEE" w:rsidRDefault="003F7BEE" w:rsidP="00AB314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5.2.</w:t>
      </w:r>
      <w:r>
        <w:rPr>
          <w:bCs/>
        </w:rPr>
        <w:t xml:space="preserve">4 </w:t>
      </w:r>
      <w:r>
        <w:rPr>
          <w:rFonts w:hint="eastAsia"/>
          <w:bCs/>
        </w:rPr>
        <w:t>工具链</w:t>
      </w:r>
      <w:r>
        <w:rPr>
          <w:rFonts w:hint="eastAsia"/>
          <w:bCs/>
        </w:rPr>
        <w:t xml:space="preserve"> </w:t>
      </w:r>
      <w:r>
        <w:rPr>
          <w:bCs/>
        </w:rPr>
        <w:t>PALC</w:t>
      </w:r>
      <w:r>
        <w:rPr>
          <w:rFonts w:hint="eastAsia"/>
          <w:bCs/>
        </w:rPr>
        <w:t>hain</w:t>
      </w:r>
    </w:p>
    <w:p w14:paraId="14C1A43F" w14:textId="46F40684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5.3</w:t>
      </w:r>
      <w:r w:rsidR="003F7BEE">
        <w:rPr>
          <w:rFonts w:hint="eastAsia"/>
          <w:bCs/>
        </w:rPr>
        <w:t>合并</w:t>
      </w:r>
      <w:r>
        <w:rPr>
          <w:rFonts w:hint="eastAsia"/>
          <w:bCs/>
        </w:rPr>
        <w:t>文档链</w:t>
      </w:r>
    </w:p>
    <w:p w14:paraId="63C6CE17" w14:textId="680ADC36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5.3.1</w:t>
      </w:r>
      <w:r w:rsidR="00AB3140" w:rsidRPr="00AB3140">
        <w:rPr>
          <w:rFonts w:hint="eastAsia"/>
          <w:bCs/>
        </w:rPr>
        <w:t xml:space="preserve"> </w:t>
      </w:r>
      <w:r w:rsidR="00AB3140">
        <w:rPr>
          <w:rFonts w:hint="eastAsia"/>
          <w:bCs/>
        </w:rPr>
        <w:t>Stuff</w:t>
      </w:r>
      <w:r w:rsidR="00AB3140">
        <w:rPr>
          <w:rFonts w:hint="eastAsia"/>
          <w:bCs/>
        </w:rPr>
        <w:t>链</w:t>
      </w:r>
    </w:p>
    <w:p w14:paraId="5CDD33F3" w14:textId="59E6EAD0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5.3.2</w:t>
      </w:r>
      <w:r>
        <w:rPr>
          <w:bCs/>
        </w:rPr>
        <w:t xml:space="preserve"> </w:t>
      </w:r>
      <w:r w:rsidR="00AB3140">
        <w:rPr>
          <w:bCs/>
        </w:rPr>
        <w:t>Refine</w:t>
      </w:r>
      <w:r w:rsidR="00AB3140">
        <w:rPr>
          <w:rFonts w:hint="eastAsia"/>
          <w:bCs/>
        </w:rPr>
        <w:t>链</w:t>
      </w:r>
    </w:p>
    <w:p w14:paraId="2D1EEB30" w14:textId="4EA2BC3E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5.3.3</w:t>
      </w:r>
      <w:r>
        <w:rPr>
          <w:bCs/>
        </w:rPr>
        <w:t xml:space="preserve"> </w:t>
      </w:r>
      <w:bookmarkStart w:id="3" w:name="_Hlk141883484"/>
      <w:r w:rsidR="00AB3140">
        <w:rPr>
          <w:rFonts w:hint="eastAsia"/>
          <w:bCs/>
        </w:rPr>
        <w:t>MapReduce</w:t>
      </w:r>
      <w:bookmarkEnd w:id="3"/>
      <w:r w:rsidR="00AB3140">
        <w:rPr>
          <w:rFonts w:hint="eastAsia"/>
          <w:bCs/>
        </w:rPr>
        <w:t>链</w:t>
      </w:r>
    </w:p>
    <w:p w14:paraId="16315839" w14:textId="4A4669E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5.3.4</w:t>
      </w:r>
      <w:r>
        <w:rPr>
          <w:bCs/>
        </w:rPr>
        <w:t xml:space="preserve"> </w:t>
      </w:r>
      <w:r w:rsidR="00AB3140">
        <w:rPr>
          <w:rFonts w:hint="eastAsia"/>
          <w:bCs/>
        </w:rPr>
        <w:t>重排链</w:t>
      </w:r>
    </w:p>
    <w:p w14:paraId="1BC6B9F9" w14:textId="13E0383A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5.4</w:t>
      </w:r>
      <w:r w:rsidR="003F7BEE">
        <w:rPr>
          <w:rFonts w:hint="eastAsia"/>
          <w:bCs/>
        </w:rPr>
        <w:t xml:space="preserve"> </w:t>
      </w:r>
      <w:r w:rsidR="003F7BEE">
        <w:rPr>
          <w:rFonts w:hint="eastAsia"/>
          <w:bCs/>
        </w:rPr>
        <w:t>揭秘链的复杂性</w:t>
      </w:r>
    </w:p>
    <w:p w14:paraId="31D9461F" w14:textId="1BAC764E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5.4.1</w:t>
      </w:r>
      <w:r>
        <w:rPr>
          <w:bCs/>
        </w:rPr>
        <w:t xml:space="preserve"> </w:t>
      </w:r>
      <w:r w:rsidR="00AB3140">
        <w:t xml:space="preserve">LEDVR </w:t>
      </w:r>
      <w:r w:rsidR="00AB3140">
        <w:rPr>
          <w:rFonts w:hint="eastAsia"/>
        </w:rPr>
        <w:t>工作流的终点</w:t>
      </w:r>
    </w:p>
    <w:p w14:paraId="7763E3BB" w14:textId="11F3690A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5.4.2</w:t>
      </w:r>
      <w:r>
        <w:rPr>
          <w:bCs/>
        </w:rPr>
        <w:t xml:space="preserve"> </w:t>
      </w:r>
      <w:bookmarkStart w:id="4" w:name="_Hlk141883608"/>
      <w:r w:rsidR="00AB3140">
        <w:rPr>
          <w:rFonts w:hint="eastAsia"/>
        </w:rPr>
        <w:t>从源码读懂链</w:t>
      </w:r>
      <w:bookmarkEnd w:id="4"/>
    </w:p>
    <w:p w14:paraId="4E248048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5.5</w:t>
      </w:r>
      <w:r>
        <w:rPr>
          <w:rFonts w:hint="eastAsia"/>
          <w:bCs/>
        </w:rPr>
        <w:t>本章小结</w:t>
      </w:r>
    </w:p>
    <w:p w14:paraId="695A3407" w14:textId="77777777" w:rsidR="00245C70" w:rsidRDefault="00245C70">
      <w:pPr>
        <w:pStyle w:val="a5"/>
        <w:jc w:val="both"/>
        <w:rPr>
          <w:bCs/>
        </w:rPr>
      </w:pPr>
    </w:p>
    <w:p w14:paraId="448AE3A2" w14:textId="77777777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第六章：记忆</w:t>
      </w:r>
    </w:p>
    <w:p w14:paraId="1F4B97B1" w14:textId="7D40CDCB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6.1</w:t>
      </w:r>
      <w:r>
        <w:rPr>
          <w:rFonts w:hint="eastAsia"/>
          <w:bCs/>
        </w:rPr>
        <w:t>记忆</w:t>
      </w:r>
      <w:r w:rsidR="00C44E36">
        <w:rPr>
          <w:rFonts w:hint="eastAsia"/>
          <w:bCs/>
        </w:rPr>
        <w:t>概述</w:t>
      </w:r>
    </w:p>
    <w:p w14:paraId="320732F9" w14:textId="07BCB2AA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 xml:space="preserve">6.1.1 </w:t>
      </w:r>
      <w:r>
        <w:rPr>
          <w:rFonts w:hint="eastAsia"/>
          <w:bCs/>
        </w:rPr>
        <w:t>记忆</w:t>
      </w:r>
      <w:r w:rsidR="00C44E36">
        <w:rPr>
          <w:rFonts w:hint="eastAsia"/>
          <w:bCs/>
        </w:rPr>
        <w:t>组件的定义</w:t>
      </w:r>
    </w:p>
    <w:p w14:paraId="593B53D8" w14:textId="58F81A2F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6.1.2</w:t>
      </w:r>
      <w:r>
        <w:rPr>
          <w:rFonts w:hint="eastAsia"/>
          <w:bCs/>
        </w:rPr>
        <w:t>记忆</w:t>
      </w:r>
      <w:r w:rsidR="00C44E36">
        <w:rPr>
          <w:rFonts w:hint="eastAsia"/>
          <w:bCs/>
        </w:rPr>
        <w:t>、链和</w:t>
      </w:r>
      <w:r w:rsidR="00C44E36">
        <w:rPr>
          <w:rFonts w:hint="eastAsia"/>
          <w:bCs/>
        </w:rPr>
        <w:t>Agent</w:t>
      </w:r>
      <w:bookmarkStart w:id="5" w:name="_Hlk142320626"/>
      <w:r w:rsidR="00C44E36">
        <w:rPr>
          <w:rFonts w:hint="eastAsia"/>
          <w:bCs/>
        </w:rPr>
        <w:t>的关系</w:t>
      </w:r>
      <w:bookmarkEnd w:id="5"/>
    </w:p>
    <w:p w14:paraId="6F3D28FC" w14:textId="3B202F66" w:rsidR="00C44E36" w:rsidRDefault="00C44E36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 xml:space="preserve">.1.3 </w:t>
      </w:r>
      <w:r>
        <w:rPr>
          <w:rFonts w:hint="eastAsia"/>
          <w:bCs/>
        </w:rPr>
        <w:t>第一个记忆组件</w:t>
      </w:r>
    </w:p>
    <w:p w14:paraId="5E71A622" w14:textId="2934498F" w:rsidR="00C44E36" w:rsidRDefault="00C44E36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 xml:space="preserve">.1.4 </w:t>
      </w:r>
      <w:r>
        <w:rPr>
          <w:rFonts w:hint="eastAsia"/>
          <w:bCs/>
        </w:rPr>
        <w:t>内置记忆组件</w:t>
      </w:r>
    </w:p>
    <w:p w14:paraId="75AE4EFC" w14:textId="42AFC1C6" w:rsidR="00C44E36" w:rsidRDefault="00C44E36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 xml:space="preserve">.1.5 </w:t>
      </w:r>
      <w:r>
        <w:rPr>
          <w:rFonts w:hint="eastAsia"/>
          <w:bCs/>
        </w:rPr>
        <w:t>自定义记忆组件</w:t>
      </w:r>
    </w:p>
    <w:p w14:paraId="4CAB2C5E" w14:textId="1AA858AE" w:rsidR="00C44E36" w:rsidRDefault="00C44E36" w:rsidP="00C44E36">
      <w:pPr>
        <w:pStyle w:val="a5"/>
        <w:ind w:firstLineChars="200" w:firstLine="4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2 </w:t>
      </w:r>
      <w:bookmarkStart w:id="6" w:name="_Hlk142320779"/>
      <w:r>
        <w:rPr>
          <w:rFonts w:hint="eastAsia"/>
          <w:bCs/>
        </w:rPr>
        <w:t>记忆增强检索能力</w:t>
      </w:r>
      <w:r w:rsidR="00E821A6">
        <w:rPr>
          <w:rFonts w:hint="eastAsia"/>
          <w:bCs/>
        </w:rPr>
        <w:t>的实践</w:t>
      </w:r>
      <w:bookmarkEnd w:id="6"/>
    </w:p>
    <w:p w14:paraId="5DD1E3E5" w14:textId="5CDC6063" w:rsidR="00C44E36" w:rsidRDefault="00C44E36" w:rsidP="00C44E36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2.1 LEDVR </w:t>
      </w:r>
      <w:r>
        <w:rPr>
          <w:rFonts w:hint="eastAsia"/>
          <w:bCs/>
        </w:rPr>
        <w:t>获取外部数据</w:t>
      </w:r>
    </w:p>
    <w:p w14:paraId="5820A88C" w14:textId="25D4A74E" w:rsidR="00C44E36" w:rsidRDefault="00C44E36" w:rsidP="00C44E36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>2</w:t>
      </w:r>
      <w:r>
        <w:rPr>
          <w:rFonts w:hint="eastAsia"/>
          <w:bCs/>
        </w:rPr>
        <w:t xml:space="preserve">.2 </w:t>
      </w:r>
      <w:bookmarkStart w:id="7" w:name="_Hlk142320796"/>
      <w:r>
        <w:rPr>
          <w:rFonts w:hint="eastAsia"/>
          <w:bCs/>
        </w:rPr>
        <w:t>加入记忆组件</w:t>
      </w:r>
      <w:bookmarkEnd w:id="7"/>
    </w:p>
    <w:p w14:paraId="21BBA0FE" w14:textId="456F0748" w:rsidR="00C44E36" w:rsidRDefault="00C44E36" w:rsidP="00C44E36">
      <w:pPr>
        <w:pStyle w:val="a5"/>
        <w:ind w:firstLineChars="200" w:firstLine="4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>3</w:t>
      </w:r>
      <w:bookmarkStart w:id="8" w:name="_Hlk142320808"/>
      <w:r>
        <w:rPr>
          <w:rFonts w:hint="eastAsia"/>
        </w:rPr>
        <w:t>记忆增强</w:t>
      </w:r>
      <w:r w:rsidR="00E821A6" w:rsidRPr="00C31966">
        <w:rPr>
          <w:rFonts w:hint="eastAsia"/>
        </w:rPr>
        <w:t>Agent</w:t>
      </w:r>
      <w:r w:rsidR="00E821A6">
        <w:rPr>
          <w:rFonts w:hint="eastAsia"/>
        </w:rPr>
        <w:t>能力</w:t>
      </w:r>
      <w:r w:rsidR="00E821A6">
        <w:rPr>
          <w:rFonts w:hint="eastAsia"/>
          <w:bCs/>
        </w:rPr>
        <w:t>的实践</w:t>
      </w:r>
      <w:bookmarkEnd w:id="8"/>
    </w:p>
    <w:p w14:paraId="361BF103" w14:textId="0403625B" w:rsidR="00C44E36" w:rsidRDefault="00C44E36" w:rsidP="00C44E36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3.1 </w:t>
      </w:r>
      <w:r w:rsidRPr="00C31966">
        <w:rPr>
          <w:rFonts w:hint="eastAsia"/>
        </w:rPr>
        <w:t>向</w:t>
      </w:r>
      <w:r w:rsidRPr="00C31966">
        <w:rPr>
          <w:rFonts w:hint="eastAsia"/>
        </w:rPr>
        <w:t>Agent</w:t>
      </w:r>
      <w:r w:rsidRPr="00C31966">
        <w:rPr>
          <w:rFonts w:hint="eastAsia"/>
        </w:rPr>
        <w:t>添加记忆</w:t>
      </w:r>
    </w:p>
    <w:p w14:paraId="53CE5545" w14:textId="29506C31" w:rsidR="00C44E36" w:rsidRDefault="00C44E36" w:rsidP="00C44E36">
      <w:pPr>
        <w:pStyle w:val="a5"/>
        <w:ind w:firstLineChars="200" w:firstLine="4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4 </w:t>
      </w:r>
      <w:r w:rsidR="00E821A6">
        <w:rPr>
          <w:rFonts w:hint="eastAsia"/>
        </w:rPr>
        <w:t>内置</w:t>
      </w:r>
      <w:r w:rsidR="00E821A6" w:rsidRPr="00B6547A">
        <w:rPr>
          <w:bCs/>
          <w:szCs w:val="32"/>
        </w:rPr>
        <w:t>记忆组件</w:t>
      </w:r>
      <w:r w:rsidR="00E821A6">
        <w:rPr>
          <w:rFonts w:hint="eastAsia"/>
        </w:rPr>
        <w:t>的对比</w:t>
      </w:r>
    </w:p>
    <w:p w14:paraId="2DAA223E" w14:textId="57D90016" w:rsidR="00C44E36" w:rsidRDefault="00C44E36" w:rsidP="00C44E36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4.1 </w:t>
      </w:r>
      <w:bookmarkStart w:id="9" w:name="_Hlk142320506"/>
      <w:r>
        <w:t>总结</w:t>
      </w:r>
      <w:r>
        <w:rPr>
          <w:rFonts w:hint="eastAsia"/>
        </w:rPr>
        <w:t>和缓冲区总结记忆</w:t>
      </w:r>
      <w:bookmarkEnd w:id="9"/>
    </w:p>
    <w:p w14:paraId="72F066C2" w14:textId="6A2CDDAE" w:rsidR="00C44E36" w:rsidRDefault="00C44E36" w:rsidP="00C44E36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>4</w:t>
      </w:r>
      <w:r>
        <w:rPr>
          <w:rFonts w:hint="eastAsia"/>
          <w:bCs/>
        </w:rPr>
        <w:t>.2</w:t>
      </w:r>
      <w:r w:rsidR="00E821A6">
        <w:rPr>
          <w:bCs/>
        </w:rPr>
        <w:t xml:space="preserve"> </w:t>
      </w:r>
      <w:r>
        <w:rPr>
          <w:rFonts w:hint="eastAsia"/>
        </w:rPr>
        <w:t>会话记忆和窗口记忆</w:t>
      </w:r>
    </w:p>
    <w:p w14:paraId="65D351A5" w14:textId="2C50BCE8" w:rsidR="00C44E36" w:rsidRDefault="00C44E36" w:rsidP="00C44E36">
      <w:pPr>
        <w:pStyle w:val="a5"/>
        <w:ind w:left="420" w:firstLine="42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4.3 </w:t>
      </w:r>
      <w:r w:rsidRPr="00AE6F94">
        <w:rPr>
          <w:bCs/>
        </w:rPr>
        <w:t>实体和知识图谱记忆组件</w:t>
      </w:r>
    </w:p>
    <w:p w14:paraId="23CD3630" w14:textId="11825B97" w:rsidR="00A65A10" w:rsidRDefault="00A65A10" w:rsidP="00A65A10">
      <w:pPr>
        <w:pStyle w:val="a5"/>
        <w:ind w:firstLineChars="200" w:firstLine="440"/>
        <w:jc w:val="both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5 </w:t>
      </w:r>
      <w:r>
        <w:rPr>
          <w:rFonts w:hint="eastAsia"/>
        </w:rPr>
        <w:t>本章小结</w:t>
      </w:r>
    </w:p>
    <w:p w14:paraId="79B31255" w14:textId="77777777" w:rsidR="00C44E36" w:rsidRDefault="00C44E36" w:rsidP="00C44E36">
      <w:pPr>
        <w:pStyle w:val="a5"/>
        <w:ind w:leftChars="382" w:left="840"/>
        <w:jc w:val="both"/>
        <w:rPr>
          <w:bCs/>
        </w:rPr>
      </w:pPr>
    </w:p>
    <w:p w14:paraId="6CA85685" w14:textId="77777777" w:rsidR="00245C70" w:rsidRPr="00C44E36" w:rsidRDefault="00245C70">
      <w:pPr>
        <w:pStyle w:val="a5"/>
        <w:jc w:val="both"/>
        <w:rPr>
          <w:bCs/>
        </w:rPr>
      </w:pPr>
    </w:p>
    <w:p w14:paraId="110C2CF9" w14:textId="291E111B" w:rsidR="00245C70" w:rsidRPr="00B223FA" w:rsidRDefault="00000000">
      <w:pPr>
        <w:pStyle w:val="a5"/>
        <w:jc w:val="both"/>
        <w:rPr>
          <w:bCs/>
          <w:u w:val="single"/>
        </w:rPr>
      </w:pPr>
      <w:r>
        <w:rPr>
          <w:rFonts w:hint="eastAsia"/>
          <w:bCs/>
        </w:rPr>
        <w:t>第七章：</w:t>
      </w:r>
      <w:r w:rsidR="00B223FA" w:rsidRPr="009061F1">
        <w:t>Agent</w:t>
      </w:r>
    </w:p>
    <w:p w14:paraId="1B25FB4A" w14:textId="5F3A3095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7.1</w:t>
      </w:r>
      <w:r w:rsidR="00B223FA" w:rsidRPr="00B223FA">
        <w:t xml:space="preserve"> </w:t>
      </w:r>
      <w:r w:rsidR="00B223FA" w:rsidRPr="009061F1">
        <w:t xml:space="preserve">Agent </w:t>
      </w:r>
      <w:r w:rsidR="00B223FA" w:rsidRPr="009061F1">
        <w:t>概述</w:t>
      </w:r>
    </w:p>
    <w:p w14:paraId="1B260D84" w14:textId="426A1B39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7.1.1</w:t>
      </w:r>
      <w:r w:rsidR="00B223FA" w:rsidRPr="00B223FA">
        <w:t xml:space="preserve"> </w:t>
      </w:r>
      <w:r w:rsidR="00B223FA" w:rsidRPr="009061F1">
        <w:t>Agent</w:t>
      </w:r>
      <w:r>
        <w:rPr>
          <w:rFonts w:hint="eastAsia"/>
          <w:bCs/>
        </w:rPr>
        <w:t>的定义</w:t>
      </w:r>
    </w:p>
    <w:p w14:paraId="1DE14D4F" w14:textId="35D97E9F" w:rsidR="00245C70" w:rsidRDefault="00000000">
      <w:pPr>
        <w:pStyle w:val="a5"/>
        <w:ind w:leftChars="382" w:left="840"/>
        <w:jc w:val="both"/>
      </w:pPr>
      <w:r>
        <w:rPr>
          <w:rFonts w:hint="eastAsia"/>
          <w:bCs/>
        </w:rPr>
        <w:t>7.1.2</w:t>
      </w:r>
      <w:r w:rsidR="00B223FA" w:rsidRPr="00B223FA">
        <w:t xml:space="preserve"> </w:t>
      </w:r>
      <w:r w:rsidR="00B223FA" w:rsidRPr="00C20E55">
        <w:t>Agent</w:t>
      </w:r>
      <w:r w:rsidR="00B223FA">
        <w:t xml:space="preserve"> </w:t>
      </w:r>
      <w:r w:rsidR="00B223FA">
        <w:rPr>
          <w:rFonts w:hint="eastAsia"/>
        </w:rPr>
        <w:t>的运行机制</w:t>
      </w:r>
    </w:p>
    <w:p w14:paraId="2229E786" w14:textId="7889A3B2" w:rsidR="00B223FA" w:rsidRDefault="00B223FA">
      <w:pPr>
        <w:pStyle w:val="a5"/>
        <w:ind w:leftChars="382" w:left="840"/>
        <w:jc w:val="both"/>
      </w:pPr>
      <w:r>
        <w:rPr>
          <w:rFonts w:hint="eastAsia"/>
        </w:rPr>
        <w:t>7</w:t>
      </w:r>
      <w:r>
        <w:t xml:space="preserve">.1.3 </w:t>
      </w:r>
      <w:bookmarkStart w:id="10" w:name="_Hlk142310007"/>
      <w:r>
        <w:t xml:space="preserve">Agent </w:t>
      </w:r>
      <w:r>
        <w:rPr>
          <w:rFonts w:hint="eastAsia"/>
        </w:rPr>
        <w:t>现状与发展</w:t>
      </w:r>
      <w:bookmarkEnd w:id="10"/>
    </w:p>
    <w:p w14:paraId="629BD572" w14:textId="5EEDB886" w:rsidR="00B223FA" w:rsidRDefault="00B223FA">
      <w:pPr>
        <w:pStyle w:val="a5"/>
        <w:ind w:leftChars="382" w:left="840"/>
        <w:jc w:val="both"/>
      </w:pPr>
      <w:r>
        <w:t xml:space="preserve">7.1.4 Agent </w:t>
      </w:r>
      <w:r>
        <w:t>的</w:t>
      </w:r>
      <w:r>
        <w:rPr>
          <w:rFonts w:hint="eastAsia"/>
        </w:rPr>
        <w:t>入门示例</w:t>
      </w:r>
    </w:p>
    <w:p w14:paraId="09699783" w14:textId="6B972F14" w:rsidR="00B223FA" w:rsidRDefault="00B223FA">
      <w:pPr>
        <w:pStyle w:val="a5"/>
        <w:ind w:leftChars="382" w:left="840"/>
        <w:jc w:val="both"/>
        <w:rPr>
          <w:bCs/>
        </w:rPr>
      </w:pPr>
      <w:r>
        <w:rPr>
          <w:rFonts w:hint="eastAsia"/>
        </w:rPr>
        <w:t>7</w:t>
      </w:r>
      <w:r>
        <w:t xml:space="preserve">.1.5 Agent </w:t>
      </w:r>
      <w:r>
        <w:rPr>
          <w:rFonts w:hint="eastAsia"/>
        </w:rPr>
        <w:t>的</w:t>
      </w:r>
      <w:r>
        <w:t>类型</w:t>
      </w:r>
    </w:p>
    <w:p w14:paraId="675F86B2" w14:textId="148D9E3A" w:rsidR="00245C70" w:rsidRDefault="00000000">
      <w:pPr>
        <w:pStyle w:val="a5"/>
        <w:ind w:leftChars="191" w:left="420"/>
        <w:jc w:val="both"/>
      </w:pPr>
      <w:r>
        <w:rPr>
          <w:rFonts w:hint="eastAsia"/>
          <w:bCs/>
        </w:rPr>
        <w:lastRenderedPageBreak/>
        <w:t>7.2</w:t>
      </w:r>
      <w:r w:rsidR="00B223FA" w:rsidRPr="00B223FA">
        <w:t xml:space="preserve"> </w:t>
      </w:r>
      <w:bookmarkStart w:id="11" w:name="_Hlk142309899"/>
      <w:r w:rsidR="00B223FA" w:rsidRPr="009061F1">
        <w:t>Agent</w:t>
      </w:r>
      <w:r w:rsidR="00B223FA">
        <w:t>的</w:t>
      </w:r>
      <w:bookmarkEnd w:id="11"/>
      <w:r w:rsidR="00B223FA">
        <w:rPr>
          <w:rFonts w:hint="eastAsia"/>
        </w:rPr>
        <w:t>应用实践</w:t>
      </w:r>
    </w:p>
    <w:p w14:paraId="0D7172E5" w14:textId="59E00772" w:rsidR="00B223FA" w:rsidRDefault="00B223FA" w:rsidP="00B223FA">
      <w:pPr>
        <w:pStyle w:val="a5"/>
        <w:ind w:leftChars="191" w:left="420" w:firstLine="420"/>
        <w:jc w:val="both"/>
        <w:rPr>
          <w:bCs/>
        </w:rPr>
      </w:pPr>
      <w:r>
        <w:rPr>
          <w:rFonts w:hint="eastAsia"/>
          <w:bCs/>
        </w:rPr>
        <w:t>7.2.1</w:t>
      </w:r>
      <w:r>
        <w:rPr>
          <w:rFonts w:hint="eastAsia"/>
        </w:rPr>
        <w:t>多功能</w:t>
      </w:r>
      <w:r>
        <w:rPr>
          <w:rFonts w:hint="eastAsia"/>
        </w:rPr>
        <w:t xml:space="preserve"> </w:t>
      </w:r>
      <w:r w:rsidRPr="00F917F2">
        <w:t>Agent</w:t>
      </w:r>
    </w:p>
    <w:p w14:paraId="56BF40F1" w14:textId="4975A3F9" w:rsidR="00245C70" w:rsidRDefault="00B223FA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7.2.2</w:t>
      </w:r>
      <w:r>
        <w:t>自定义</w:t>
      </w:r>
      <w:r>
        <w:rPr>
          <w:rFonts w:hint="eastAsia"/>
        </w:rPr>
        <w:t xml:space="preserve"> </w:t>
      </w:r>
      <w:r w:rsidRPr="00F917F2">
        <w:t>Agent</w:t>
      </w:r>
    </w:p>
    <w:p w14:paraId="022B3512" w14:textId="694DBA79" w:rsidR="00245C70" w:rsidRDefault="00B223FA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7.2.3</w:t>
      </w:r>
      <w:r w:rsidRPr="00B223FA">
        <w:t xml:space="preserve"> </w:t>
      </w:r>
      <w:r>
        <w:t xml:space="preserve">ReAct Agent </w:t>
      </w:r>
      <w:r>
        <w:t>的实践</w:t>
      </w:r>
    </w:p>
    <w:p w14:paraId="5EBD0BC8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7.3</w:t>
      </w:r>
      <w:r>
        <w:rPr>
          <w:rFonts w:hint="eastAsia"/>
          <w:bCs/>
        </w:rPr>
        <w:t>工具和工具包</w:t>
      </w:r>
    </w:p>
    <w:p w14:paraId="7D5E2731" w14:textId="54769D6A" w:rsidR="00245C70" w:rsidRDefault="00000000" w:rsidP="00587CA1">
      <w:pPr>
        <w:pStyle w:val="a5"/>
        <w:ind w:left="420" w:firstLine="420"/>
        <w:jc w:val="both"/>
        <w:rPr>
          <w:bCs/>
        </w:rPr>
      </w:pPr>
      <w:r>
        <w:rPr>
          <w:rFonts w:hint="eastAsia"/>
          <w:bCs/>
        </w:rPr>
        <w:t>7.3.</w:t>
      </w:r>
      <w:r w:rsidR="00587CA1">
        <w:rPr>
          <w:bCs/>
        </w:rPr>
        <w:t>1</w:t>
      </w:r>
      <w:r>
        <w:rPr>
          <w:rFonts w:hint="eastAsia"/>
          <w:bCs/>
        </w:rPr>
        <w:t>工具类型</w:t>
      </w:r>
    </w:p>
    <w:p w14:paraId="20128EEB" w14:textId="42063044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7.3.</w:t>
      </w:r>
      <w:r w:rsidR="00587CA1">
        <w:rPr>
          <w:bCs/>
        </w:rPr>
        <w:t>2</w:t>
      </w:r>
      <w:r>
        <w:rPr>
          <w:rFonts w:hint="eastAsia"/>
          <w:bCs/>
        </w:rPr>
        <w:t>工具包类型</w:t>
      </w:r>
    </w:p>
    <w:p w14:paraId="68FDD949" w14:textId="60C9E5C7" w:rsidR="00587CA1" w:rsidRDefault="00587CA1" w:rsidP="00587CA1">
      <w:pPr>
        <w:pStyle w:val="a5"/>
        <w:ind w:firstLine="420"/>
        <w:jc w:val="both"/>
      </w:pPr>
      <w:r>
        <w:rPr>
          <w:rFonts w:hint="eastAsia"/>
          <w:bCs/>
        </w:rPr>
        <w:t>7.</w:t>
      </w:r>
      <w:r>
        <w:rPr>
          <w:bCs/>
        </w:rPr>
        <w:t>4</w:t>
      </w:r>
      <w:r w:rsidRPr="00587CA1">
        <w:rPr>
          <w:rFonts w:hint="eastAsia"/>
        </w:rPr>
        <w:t xml:space="preserve"> 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的能力增强</w:t>
      </w:r>
    </w:p>
    <w:p w14:paraId="457FE26D" w14:textId="565CADB3" w:rsidR="00587CA1" w:rsidRPr="00587CA1" w:rsidRDefault="00587CA1" w:rsidP="00587CA1">
      <w:pPr>
        <w:pStyle w:val="a5"/>
        <w:ind w:leftChars="382" w:left="840"/>
        <w:jc w:val="both"/>
        <w:rPr>
          <w:bCs/>
        </w:rPr>
      </w:pPr>
      <w:r w:rsidRPr="00587CA1">
        <w:rPr>
          <w:bCs/>
        </w:rPr>
        <w:t xml:space="preserve">7.4.1 </w:t>
      </w:r>
      <w:r w:rsidRPr="004922D1">
        <w:rPr>
          <w:bCs/>
        </w:rPr>
        <w:t>增强</w:t>
      </w:r>
      <w:r w:rsidRPr="004922D1">
        <w:rPr>
          <w:bCs/>
        </w:rPr>
        <w:t xml:space="preserve"> Agent </w:t>
      </w:r>
      <w:r w:rsidRPr="00587CA1">
        <w:rPr>
          <w:rFonts w:hint="eastAsia"/>
          <w:bCs/>
        </w:rPr>
        <w:t>记忆</w:t>
      </w:r>
      <w:r w:rsidRPr="004922D1">
        <w:rPr>
          <w:bCs/>
        </w:rPr>
        <w:t>能力</w:t>
      </w:r>
    </w:p>
    <w:p w14:paraId="250E1D04" w14:textId="3C8098F9" w:rsidR="00587CA1" w:rsidRDefault="00587CA1" w:rsidP="00587CA1">
      <w:pPr>
        <w:pStyle w:val="a5"/>
        <w:ind w:leftChars="382" w:left="840"/>
        <w:jc w:val="both"/>
        <w:rPr>
          <w:bCs/>
        </w:rPr>
      </w:pPr>
      <w:r w:rsidRPr="00587CA1">
        <w:rPr>
          <w:bCs/>
        </w:rPr>
        <w:t xml:space="preserve">7.4.2 </w:t>
      </w:r>
      <w:r w:rsidRPr="004922D1">
        <w:rPr>
          <w:bCs/>
        </w:rPr>
        <w:t>增强</w:t>
      </w:r>
      <w:r w:rsidRPr="004922D1">
        <w:rPr>
          <w:bCs/>
        </w:rPr>
        <w:t xml:space="preserve"> Agent </w:t>
      </w:r>
      <w:r w:rsidRPr="004922D1">
        <w:rPr>
          <w:bCs/>
        </w:rPr>
        <w:t>检索能力</w:t>
      </w:r>
    </w:p>
    <w:p w14:paraId="03019AA0" w14:textId="0019D9CE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7.</w:t>
      </w:r>
      <w:r w:rsidR="00587CA1">
        <w:rPr>
          <w:bCs/>
        </w:rPr>
        <w:t xml:space="preserve">5 </w:t>
      </w:r>
      <w:r>
        <w:rPr>
          <w:rFonts w:hint="eastAsia"/>
          <w:bCs/>
        </w:rPr>
        <w:t>本章小结</w:t>
      </w:r>
    </w:p>
    <w:p w14:paraId="60203FEB" w14:textId="77777777" w:rsidR="00245C70" w:rsidRDefault="00245C70">
      <w:pPr>
        <w:pStyle w:val="a5"/>
        <w:jc w:val="both"/>
        <w:rPr>
          <w:bCs/>
        </w:rPr>
      </w:pPr>
    </w:p>
    <w:p w14:paraId="0EFF25B9" w14:textId="580CE169" w:rsidR="002941B6" w:rsidRDefault="002941B6" w:rsidP="002941B6">
      <w:pPr>
        <w:pStyle w:val="a5"/>
        <w:jc w:val="both"/>
        <w:rPr>
          <w:bCs/>
        </w:rPr>
      </w:pPr>
      <w:r>
        <w:rPr>
          <w:rFonts w:hint="eastAsia"/>
          <w:bCs/>
        </w:rPr>
        <w:t>第八章：</w:t>
      </w:r>
      <w:r w:rsidRPr="002941B6">
        <w:rPr>
          <w:rFonts w:hint="eastAsia"/>
          <w:bCs/>
        </w:rPr>
        <w:t>回调处理器</w:t>
      </w:r>
    </w:p>
    <w:p w14:paraId="2E26C2B5" w14:textId="030FB81D" w:rsidR="002941B6" w:rsidRPr="002941B6" w:rsidRDefault="00FF144D" w:rsidP="00F939B1">
      <w:pPr>
        <w:pStyle w:val="a5"/>
        <w:ind w:firstLine="420"/>
        <w:jc w:val="both"/>
        <w:rPr>
          <w:bCs/>
        </w:rPr>
      </w:pPr>
      <w:r>
        <w:rPr>
          <w:bCs/>
        </w:rPr>
        <w:t>8</w:t>
      </w:r>
      <w:r w:rsidR="002941B6">
        <w:rPr>
          <w:bCs/>
        </w:rPr>
        <w:t xml:space="preserve">.1 </w:t>
      </w:r>
      <w:bookmarkStart w:id="12" w:name="_Hlk142405420"/>
      <w:r w:rsidR="00F939B1" w:rsidRPr="00F939B1">
        <w:rPr>
          <w:bCs/>
        </w:rPr>
        <w:t>回调处理器</w:t>
      </w:r>
      <w:r w:rsidR="00F939B1" w:rsidRPr="00F939B1">
        <w:rPr>
          <w:rFonts w:hint="eastAsia"/>
          <w:bCs/>
        </w:rPr>
        <w:t>的定义</w:t>
      </w:r>
      <w:bookmarkEnd w:id="12"/>
    </w:p>
    <w:p w14:paraId="5107AD35" w14:textId="65CB379B" w:rsidR="002941B6" w:rsidRPr="002941B6" w:rsidRDefault="00FF144D" w:rsidP="00F939B1">
      <w:pPr>
        <w:pStyle w:val="a5"/>
        <w:ind w:left="420" w:firstLine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 xml:space="preserve">.1.1 </w:t>
      </w:r>
      <w:r w:rsidR="00F939B1" w:rsidRPr="00F939B1">
        <w:rPr>
          <w:bCs/>
        </w:rPr>
        <w:t>内置回调处理器</w:t>
      </w:r>
    </w:p>
    <w:p w14:paraId="27EE9215" w14:textId="213E1C5F" w:rsidR="002941B6" w:rsidRPr="002941B6" w:rsidRDefault="00FF144D" w:rsidP="00F939B1">
      <w:pPr>
        <w:pStyle w:val="a5"/>
        <w:ind w:left="420" w:firstLine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 xml:space="preserve">.1.2 </w:t>
      </w:r>
      <w:r w:rsidR="00F939B1" w:rsidRPr="00F939B1">
        <w:rPr>
          <w:bCs/>
        </w:rPr>
        <w:t>自定义回调处理器</w:t>
      </w:r>
    </w:p>
    <w:p w14:paraId="1CC33D38" w14:textId="033DC77F" w:rsidR="002941B6" w:rsidRDefault="00FF144D" w:rsidP="00F939B1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 xml:space="preserve">.2 </w:t>
      </w:r>
      <w:r w:rsidR="00F939B1" w:rsidRPr="00D24AAA">
        <w:t>本章小结</w:t>
      </w:r>
    </w:p>
    <w:p w14:paraId="6B70A5ED" w14:textId="77777777" w:rsidR="002941B6" w:rsidRDefault="002941B6" w:rsidP="002941B6">
      <w:pPr>
        <w:pStyle w:val="a5"/>
        <w:ind w:leftChars="191" w:left="420"/>
        <w:jc w:val="both"/>
        <w:rPr>
          <w:bCs/>
        </w:rPr>
      </w:pPr>
    </w:p>
    <w:p w14:paraId="5040F110" w14:textId="77777777" w:rsidR="00245C70" w:rsidRDefault="00245C70" w:rsidP="0004461D">
      <w:pPr>
        <w:pStyle w:val="a5"/>
        <w:ind w:leftChars="191" w:left="420"/>
        <w:jc w:val="both"/>
        <w:rPr>
          <w:bCs/>
        </w:rPr>
      </w:pPr>
    </w:p>
    <w:p w14:paraId="5FDEB408" w14:textId="33ECB9E2" w:rsidR="0004461D" w:rsidRDefault="002941B6" w:rsidP="009130D8">
      <w:pPr>
        <w:pStyle w:val="a5"/>
        <w:jc w:val="both"/>
        <w:rPr>
          <w:bCs/>
        </w:rPr>
      </w:pPr>
      <w:r>
        <w:rPr>
          <w:rFonts w:hint="eastAsia"/>
          <w:bCs/>
        </w:rPr>
        <w:t>第九章：使用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构建应用程序</w:t>
      </w:r>
    </w:p>
    <w:p w14:paraId="48551F94" w14:textId="5938E128" w:rsidR="006F4860" w:rsidRPr="0004461D" w:rsidRDefault="002941B6" w:rsidP="0004461D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</w:t>
      </w:r>
      <w:r w:rsidR="009130D8">
        <w:rPr>
          <w:bCs/>
        </w:rPr>
        <w:t xml:space="preserve">1 </w:t>
      </w:r>
      <w:r w:rsidR="006F4860" w:rsidRPr="0004461D">
        <w:rPr>
          <w:bCs/>
        </w:rPr>
        <w:t>PDF</w:t>
      </w:r>
      <w:r w:rsidR="009130D8">
        <w:rPr>
          <w:bCs/>
        </w:rPr>
        <w:t xml:space="preserve"> </w:t>
      </w:r>
      <w:r w:rsidR="009130D8">
        <w:rPr>
          <w:rFonts w:hint="eastAsia"/>
          <w:bCs/>
        </w:rPr>
        <w:t>问答程序</w:t>
      </w:r>
    </w:p>
    <w:p w14:paraId="2AA5F12E" w14:textId="6987A252" w:rsidR="006F4860" w:rsidRPr="006F4860" w:rsidRDefault="0004461D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 w:rsidR="009130D8">
        <w:rPr>
          <w:bCs/>
        </w:rPr>
        <w:t>1</w:t>
      </w:r>
      <w:r w:rsidR="006F4860" w:rsidRPr="006F4860">
        <w:rPr>
          <w:bCs/>
        </w:rPr>
        <w:t xml:space="preserve">.1 </w:t>
      </w:r>
      <w:r w:rsidR="006F4860" w:rsidRPr="006F4860">
        <w:rPr>
          <w:bCs/>
        </w:rPr>
        <w:t>程序流程</w:t>
      </w:r>
    </w:p>
    <w:p w14:paraId="5EF8736F" w14:textId="4B391038" w:rsidR="006F4860" w:rsidRPr="006F4860" w:rsidRDefault="0004461D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 w:rsidR="009130D8">
        <w:rPr>
          <w:bCs/>
        </w:rPr>
        <w:t>1</w:t>
      </w:r>
      <w:r w:rsidR="006F4860" w:rsidRPr="006F4860">
        <w:rPr>
          <w:bCs/>
        </w:rPr>
        <w:t xml:space="preserve">.2 </w:t>
      </w:r>
      <w:r w:rsidR="009130D8" w:rsidRPr="00324FBC">
        <w:rPr>
          <w:rFonts w:hint="eastAsia"/>
        </w:rPr>
        <w:t>L</w:t>
      </w:r>
      <w:r w:rsidR="009130D8" w:rsidRPr="00324FBC">
        <w:t xml:space="preserve">EDVR </w:t>
      </w:r>
      <w:r w:rsidR="009130D8" w:rsidRPr="00324FBC">
        <w:t>工作流</w:t>
      </w:r>
    </w:p>
    <w:p w14:paraId="282258D4" w14:textId="4BAD4994" w:rsidR="0004461D" w:rsidRPr="006F4860" w:rsidRDefault="0004461D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 w:rsidR="009130D8">
        <w:rPr>
          <w:bCs/>
        </w:rPr>
        <w:t>1</w:t>
      </w:r>
      <w:r w:rsidR="006F4860" w:rsidRPr="006F4860">
        <w:rPr>
          <w:bCs/>
        </w:rPr>
        <w:t xml:space="preserve">.3 </w:t>
      </w:r>
      <w:r w:rsidR="009130D8">
        <w:rPr>
          <w:rFonts w:hint="eastAsia"/>
        </w:rPr>
        <w:t>创建问答链</w:t>
      </w:r>
    </w:p>
    <w:p w14:paraId="005AB5D1" w14:textId="7B0DBDD7" w:rsidR="002941B6" w:rsidRDefault="002941B6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</w:t>
      </w:r>
      <w:r w:rsidR="009130D8">
        <w:rPr>
          <w:bCs/>
        </w:rPr>
        <w:t>2</w:t>
      </w:r>
      <w:r w:rsidR="009130D8">
        <w:rPr>
          <w:rFonts w:hint="eastAsia"/>
          <w:bCs/>
        </w:rPr>
        <w:t xml:space="preserve"> </w:t>
      </w:r>
      <w:r>
        <w:rPr>
          <w:rFonts w:hint="eastAsia"/>
          <w:bCs/>
        </w:rPr>
        <w:t>对话式表单</w:t>
      </w:r>
    </w:p>
    <w:p w14:paraId="23B659F6" w14:textId="10D80CD9" w:rsidR="0004461D" w:rsidRPr="0004461D" w:rsidRDefault="0004461D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 w:rsidR="009130D8">
        <w:rPr>
          <w:bCs/>
        </w:rPr>
        <w:t>2</w:t>
      </w:r>
      <w:r w:rsidRPr="0004461D">
        <w:rPr>
          <w:bCs/>
        </w:rPr>
        <w:t xml:space="preserve">.1 OpenAI </w:t>
      </w:r>
      <w:r w:rsidRPr="0004461D">
        <w:rPr>
          <w:bCs/>
        </w:rPr>
        <w:t>函数的标记链</w:t>
      </w:r>
    </w:p>
    <w:p w14:paraId="54E322D1" w14:textId="60A3BD3D" w:rsidR="0004461D" w:rsidRPr="0004461D" w:rsidRDefault="0004461D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 w:rsidR="009130D8">
        <w:rPr>
          <w:bCs/>
        </w:rPr>
        <w:t>2</w:t>
      </w:r>
      <w:r w:rsidRPr="0004461D">
        <w:rPr>
          <w:bCs/>
        </w:rPr>
        <w:t xml:space="preserve">.2 </w:t>
      </w:r>
      <w:r w:rsidRPr="0004461D">
        <w:rPr>
          <w:bCs/>
        </w:rPr>
        <w:t>标记链的使用</w:t>
      </w:r>
    </w:p>
    <w:p w14:paraId="5FAAEA2E" w14:textId="67588327" w:rsidR="0004461D" w:rsidRPr="0004461D" w:rsidRDefault="0004461D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 w:rsidR="009130D8">
        <w:rPr>
          <w:bCs/>
        </w:rPr>
        <w:t>2</w:t>
      </w:r>
      <w:r w:rsidRPr="0004461D">
        <w:rPr>
          <w:bCs/>
        </w:rPr>
        <w:t xml:space="preserve">.3 </w:t>
      </w:r>
      <w:r w:rsidRPr="0004461D">
        <w:rPr>
          <w:bCs/>
        </w:rPr>
        <w:t>创建提示模板</w:t>
      </w:r>
    </w:p>
    <w:p w14:paraId="45FDCA54" w14:textId="51EC9D50" w:rsidR="009F46AF" w:rsidRDefault="0004461D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 w:rsidR="009130D8">
        <w:rPr>
          <w:bCs/>
        </w:rPr>
        <w:t>2</w:t>
      </w:r>
      <w:r w:rsidRPr="0004461D">
        <w:rPr>
          <w:bCs/>
        </w:rPr>
        <w:t xml:space="preserve">.4 </w:t>
      </w:r>
      <w:r w:rsidRPr="0004461D">
        <w:rPr>
          <w:bCs/>
        </w:rPr>
        <w:t>数据更新和检查</w:t>
      </w:r>
    </w:p>
    <w:p w14:paraId="0409BC9F" w14:textId="77777777" w:rsidR="009F46AF" w:rsidRDefault="009F46AF" w:rsidP="009F46AF">
      <w:pPr>
        <w:pStyle w:val="a5"/>
        <w:ind w:firstLine="420"/>
        <w:jc w:val="both"/>
        <w:rPr>
          <w:bCs/>
        </w:rPr>
      </w:pPr>
      <w:r w:rsidRPr="0004461D">
        <w:rPr>
          <w:bCs/>
        </w:rPr>
        <w:t>9.</w:t>
      </w:r>
      <w:r>
        <w:rPr>
          <w:bCs/>
        </w:rPr>
        <w:t>3</w:t>
      </w:r>
      <w:r w:rsidRPr="0004461D">
        <w:rPr>
          <w:bCs/>
        </w:rPr>
        <w:t xml:space="preserve"> </w:t>
      </w:r>
      <w:r w:rsidRPr="006F4860">
        <w:rPr>
          <w:rFonts w:hint="eastAsia"/>
          <w:bCs/>
        </w:rPr>
        <w:t>使用</w:t>
      </w:r>
      <w:r w:rsidRPr="006F4860">
        <w:rPr>
          <w:bCs/>
        </w:rPr>
        <w:t>Lang Chain</w:t>
      </w:r>
      <w:r w:rsidRPr="006F4860">
        <w:rPr>
          <w:bCs/>
        </w:rPr>
        <w:t>实现</w:t>
      </w:r>
      <w:r w:rsidRPr="006F4860">
        <w:rPr>
          <w:bCs/>
        </w:rPr>
        <w:t>BabyAGI</w:t>
      </w:r>
    </w:p>
    <w:p w14:paraId="0495CE25" w14:textId="77777777" w:rsidR="009F46AF" w:rsidRDefault="009F46AF" w:rsidP="009F46AF">
      <w:pPr>
        <w:pStyle w:val="a5"/>
        <w:ind w:leftChars="191" w:left="420" w:firstLine="420"/>
        <w:jc w:val="both"/>
        <w:rPr>
          <w:bCs/>
        </w:rPr>
      </w:pPr>
      <w:r>
        <w:rPr>
          <w:rFonts w:hint="eastAsia"/>
          <w:bCs/>
        </w:rPr>
        <w:t>9</w:t>
      </w:r>
      <w:r>
        <w:rPr>
          <w:bCs/>
        </w:rPr>
        <w:t xml:space="preserve">.3.1 </w:t>
      </w:r>
      <w:r w:rsidRPr="006F4860">
        <w:rPr>
          <w:bCs/>
        </w:rPr>
        <w:t>BabyAGI</w:t>
      </w:r>
      <w:r>
        <w:rPr>
          <w:bCs/>
        </w:rPr>
        <w:t xml:space="preserve"> </w:t>
      </w:r>
      <w:r>
        <w:rPr>
          <w:rFonts w:hint="eastAsia"/>
          <w:bCs/>
        </w:rPr>
        <w:t>介绍</w:t>
      </w:r>
    </w:p>
    <w:p w14:paraId="021225A1" w14:textId="77777777" w:rsidR="009F46AF" w:rsidRPr="0004461D" w:rsidRDefault="009F46AF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>
        <w:rPr>
          <w:bCs/>
        </w:rPr>
        <w:t>3</w:t>
      </w:r>
      <w:r w:rsidRPr="006F4860">
        <w:rPr>
          <w:bCs/>
        </w:rPr>
        <w:t>.</w:t>
      </w:r>
      <w:r>
        <w:rPr>
          <w:bCs/>
        </w:rPr>
        <w:t>2</w:t>
      </w:r>
      <w:r w:rsidRPr="006F4860">
        <w:rPr>
          <w:bCs/>
        </w:rPr>
        <w:t xml:space="preserve"> </w:t>
      </w:r>
      <w:r w:rsidRPr="006F4860">
        <w:rPr>
          <w:bCs/>
        </w:rPr>
        <w:t>环境与工具</w:t>
      </w:r>
    </w:p>
    <w:p w14:paraId="0D3A5035" w14:textId="77777777" w:rsidR="009F46AF" w:rsidRPr="0004461D" w:rsidRDefault="009F46AF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>
        <w:rPr>
          <w:bCs/>
        </w:rPr>
        <w:t>3</w:t>
      </w:r>
      <w:r w:rsidRPr="006F4860">
        <w:rPr>
          <w:bCs/>
        </w:rPr>
        <w:t>.</w:t>
      </w:r>
      <w:r>
        <w:rPr>
          <w:bCs/>
        </w:rPr>
        <w:t>3</w:t>
      </w:r>
      <w:r w:rsidRPr="006F4860">
        <w:rPr>
          <w:bCs/>
        </w:rPr>
        <w:t xml:space="preserve"> </w:t>
      </w:r>
      <w:r w:rsidRPr="006F4860">
        <w:rPr>
          <w:bCs/>
        </w:rPr>
        <w:t>向量存储</w:t>
      </w:r>
    </w:p>
    <w:p w14:paraId="1123B602" w14:textId="3FF6950C" w:rsidR="009F46AF" w:rsidRPr="0004461D" w:rsidRDefault="009F46AF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>
        <w:rPr>
          <w:bCs/>
        </w:rPr>
        <w:t>3.4</w:t>
      </w:r>
      <w:r w:rsidRPr="006F4860">
        <w:rPr>
          <w:bCs/>
        </w:rPr>
        <w:t xml:space="preserve"> </w:t>
      </w:r>
      <w:r w:rsidRPr="00E907A8">
        <w:t>构建</w:t>
      </w:r>
      <w:r>
        <w:rPr>
          <w:rFonts w:hint="eastAsia"/>
        </w:rPr>
        <w:t>任务</w:t>
      </w:r>
      <w:r w:rsidRPr="00E907A8">
        <w:t>链</w:t>
      </w:r>
    </w:p>
    <w:p w14:paraId="220A3067" w14:textId="14E32CFA" w:rsidR="009F46AF" w:rsidRPr="0004461D" w:rsidRDefault="009F46AF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>
        <w:rPr>
          <w:bCs/>
        </w:rPr>
        <w:t>3</w:t>
      </w:r>
      <w:r w:rsidRPr="006F4860">
        <w:rPr>
          <w:bCs/>
        </w:rPr>
        <w:t>.</w:t>
      </w:r>
      <w:r>
        <w:rPr>
          <w:bCs/>
        </w:rPr>
        <w:t>5</w:t>
      </w:r>
      <w:r w:rsidRPr="006F4860">
        <w:rPr>
          <w:bCs/>
        </w:rPr>
        <w:t xml:space="preserve"> </w:t>
      </w:r>
      <w:r>
        <w:rPr>
          <w:rFonts w:hint="eastAsia"/>
          <w:bCs/>
        </w:rPr>
        <w:t>创建</w:t>
      </w:r>
      <w:r w:rsidRPr="006F4860">
        <w:rPr>
          <w:bCs/>
        </w:rPr>
        <w:t>BabyAGI</w:t>
      </w:r>
      <w:r>
        <w:rPr>
          <w:bCs/>
        </w:rPr>
        <w:t xml:space="preserve"> </w:t>
      </w:r>
    </w:p>
    <w:p w14:paraId="4B3CCECF" w14:textId="607B2260" w:rsidR="0004461D" w:rsidRPr="0004461D" w:rsidRDefault="009F46AF" w:rsidP="009F46AF">
      <w:pPr>
        <w:pStyle w:val="a5"/>
        <w:ind w:leftChars="191" w:left="420" w:firstLine="420"/>
        <w:jc w:val="both"/>
        <w:rPr>
          <w:bCs/>
        </w:rPr>
      </w:pPr>
      <w:r w:rsidRPr="0004461D">
        <w:rPr>
          <w:bCs/>
        </w:rPr>
        <w:t>9.</w:t>
      </w:r>
      <w:r>
        <w:rPr>
          <w:bCs/>
        </w:rPr>
        <w:t>3</w:t>
      </w:r>
      <w:r w:rsidRPr="006F4860">
        <w:rPr>
          <w:bCs/>
        </w:rPr>
        <w:t>.</w:t>
      </w:r>
      <w:r>
        <w:rPr>
          <w:bCs/>
        </w:rPr>
        <w:t>6</w:t>
      </w:r>
      <w:r w:rsidRPr="006F4860">
        <w:rPr>
          <w:bCs/>
        </w:rPr>
        <w:t xml:space="preserve"> </w:t>
      </w:r>
      <w:bookmarkStart w:id="13" w:name="_Hlk142577186"/>
      <w:r>
        <w:rPr>
          <w:rFonts w:hint="eastAsia"/>
          <w:bCs/>
        </w:rPr>
        <w:t>运行</w:t>
      </w:r>
      <w:bookmarkEnd w:id="13"/>
      <w:r w:rsidRPr="006F4860">
        <w:rPr>
          <w:bCs/>
        </w:rPr>
        <w:t xml:space="preserve">BabyAGI </w:t>
      </w:r>
    </w:p>
    <w:p w14:paraId="4CD3AD8A" w14:textId="44DFEFD8" w:rsidR="002941B6" w:rsidRDefault="002941B6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</w:t>
      </w:r>
      <w:r w:rsidR="009F46AF">
        <w:rPr>
          <w:bCs/>
        </w:rPr>
        <w:t>4</w:t>
      </w:r>
      <w:r>
        <w:rPr>
          <w:rFonts w:hint="eastAsia"/>
          <w:bCs/>
        </w:rPr>
        <w:t>本章小结</w:t>
      </w:r>
    </w:p>
    <w:p w14:paraId="6D3114FD" w14:textId="77777777" w:rsidR="002941B6" w:rsidRDefault="002941B6">
      <w:pPr>
        <w:pStyle w:val="a5"/>
        <w:jc w:val="both"/>
        <w:rPr>
          <w:bCs/>
        </w:rPr>
      </w:pPr>
    </w:p>
    <w:p w14:paraId="666CD2B8" w14:textId="10134146" w:rsidR="00245C70" w:rsidRDefault="00000000">
      <w:pPr>
        <w:pStyle w:val="a5"/>
        <w:jc w:val="both"/>
        <w:rPr>
          <w:bCs/>
        </w:rPr>
      </w:pPr>
      <w:r>
        <w:rPr>
          <w:bCs/>
        </w:rPr>
        <w:t>第</w:t>
      </w:r>
      <w:r w:rsidR="002941B6">
        <w:rPr>
          <w:rFonts w:hint="eastAsia"/>
          <w:bCs/>
        </w:rPr>
        <w:t>十</w:t>
      </w:r>
      <w:r>
        <w:rPr>
          <w:bCs/>
        </w:rPr>
        <w:t>章：</w:t>
      </w:r>
      <w:r>
        <w:rPr>
          <w:bCs/>
        </w:rPr>
        <w:t>LangChain</w:t>
      </w:r>
      <w:r w:rsidR="008137FE">
        <w:rPr>
          <w:rFonts w:hint="eastAsia"/>
          <w:bCs/>
        </w:rPr>
        <w:t>集成</w:t>
      </w:r>
      <w:r>
        <w:rPr>
          <w:bCs/>
        </w:rPr>
        <w:t>生态</w:t>
      </w:r>
    </w:p>
    <w:p w14:paraId="2EC878BE" w14:textId="1BBD2A57" w:rsidR="00245C70" w:rsidRDefault="008137FE">
      <w:pPr>
        <w:pStyle w:val="a5"/>
        <w:jc w:val="both"/>
      </w:pPr>
      <w:r>
        <w:rPr>
          <w:rFonts w:hint="eastAsia"/>
        </w:rPr>
        <w:t>1</w:t>
      </w:r>
      <w:r>
        <w:t xml:space="preserve">0.1 </w:t>
      </w:r>
      <w:bookmarkStart w:id="14" w:name="_Hlk142934265"/>
      <w:r>
        <w:rPr>
          <w:rFonts w:hint="eastAsia"/>
        </w:rPr>
        <w:t>集成的背景与</w:t>
      </w:r>
      <w:r>
        <w:rPr>
          <w:rFonts w:hint="eastAsia"/>
        </w:rPr>
        <w:t>LLM</w:t>
      </w:r>
      <w:r>
        <w:rPr>
          <w:rFonts w:hint="eastAsia"/>
        </w:rPr>
        <w:t>集成</w:t>
      </w:r>
      <w:bookmarkEnd w:id="14"/>
    </w:p>
    <w:p w14:paraId="60077C75" w14:textId="77777777" w:rsidR="008137FE" w:rsidRDefault="008137FE" w:rsidP="008137FE">
      <w:pPr>
        <w:pStyle w:val="a5"/>
        <w:ind w:firstLine="420"/>
        <w:jc w:val="both"/>
      </w:pPr>
      <w:r>
        <w:t xml:space="preserve">10.1.1  </w:t>
      </w:r>
      <w:r w:rsidRPr="00444552">
        <w:rPr>
          <w:rFonts w:hint="eastAsia"/>
        </w:rPr>
        <w:t>LangChain</w:t>
      </w:r>
      <w:r>
        <w:rPr>
          <w:rFonts w:hint="eastAsia"/>
        </w:rPr>
        <w:t>的</w:t>
      </w:r>
      <w:r w:rsidRPr="00444552">
        <w:rPr>
          <w:rFonts w:hint="eastAsia"/>
        </w:rPr>
        <w:t>集成</w:t>
      </w:r>
      <w:r>
        <w:rPr>
          <w:rFonts w:hint="eastAsia"/>
        </w:rPr>
        <w:t>生态</w:t>
      </w:r>
    </w:p>
    <w:p w14:paraId="343CAA17" w14:textId="4424ABE1" w:rsidR="008137FE" w:rsidRDefault="008137FE" w:rsidP="008137FE">
      <w:pPr>
        <w:pStyle w:val="a5"/>
        <w:jc w:val="both"/>
      </w:pPr>
      <w:r>
        <w:rPr>
          <w:rFonts w:hint="eastAsia"/>
        </w:rPr>
        <w:t>1</w:t>
      </w:r>
      <w:r>
        <w:t xml:space="preserve">0.2 </w:t>
      </w:r>
      <w:r>
        <w:rPr>
          <w:rFonts w:hint="eastAsia"/>
        </w:rPr>
        <w:t>LLM</w:t>
      </w:r>
      <w:r>
        <w:rPr>
          <w:rFonts w:hint="eastAsia"/>
        </w:rPr>
        <w:t>集成指南</w:t>
      </w:r>
    </w:p>
    <w:p w14:paraId="57C6E08B" w14:textId="67096D7D" w:rsidR="008137FE" w:rsidRDefault="008137FE" w:rsidP="008137FE">
      <w:pPr>
        <w:pStyle w:val="a5"/>
        <w:ind w:firstLine="400"/>
        <w:jc w:val="both"/>
      </w:pPr>
      <w:r>
        <w:t xml:space="preserve">10.2.1  </w:t>
      </w:r>
      <w:r>
        <w:rPr>
          <w:rFonts w:hint="eastAsia"/>
        </w:rPr>
        <w:t xml:space="preserve">Azure OpenAI </w:t>
      </w:r>
      <w:r>
        <w:rPr>
          <w:rFonts w:hint="eastAsia"/>
        </w:rPr>
        <w:t>集成</w:t>
      </w:r>
    </w:p>
    <w:p w14:paraId="73415896" w14:textId="1FA4AEDF" w:rsidR="008137FE" w:rsidRDefault="008137FE" w:rsidP="008137FE">
      <w:pPr>
        <w:pStyle w:val="a5"/>
        <w:ind w:firstLine="400"/>
        <w:jc w:val="both"/>
      </w:pPr>
      <w:r>
        <w:t xml:space="preserve">10.2.2  </w:t>
      </w:r>
      <w:r>
        <w:rPr>
          <w:rFonts w:hint="eastAsia"/>
        </w:rPr>
        <w:t xml:space="preserve">Hugging Face Hub </w:t>
      </w:r>
      <w:r>
        <w:rPr>
          <w:rFonts w:hint="eastAsia"/>
        </w:rPr>
        <w:t>集成</w:t>
      </w:r>
    </w:p>
    <w:p w14:paraId="1DF1797C" w14:textId="77777777" w:rsidR="008137FE" w:rsidRDefault="008137FE" w:rsidP="008137FE">
      <w:pPr>
        <w:pStyle w:val="a5"/>
        <w:ind w:firstLine="400"/>
        <w:jc w:val="both"/>
      </w:pPr>
    </w:p>
    <w:p w14:paraId="1656128B" w14:textId="71A914B0" w:rsidR="008137FE" w:rsidRDefault="008137FE" w:rsidP="008137FE">
      <w:pPr>
        <w:pStyle w:val="a5"/>
        <w:jc w:val="both"/>
      </w:pPr>
      <w:r>
        <w:rPr>
          <w:rFonts w:hint="eastAsia"/>
        </w:rPr>
        <w:t>1</w:t>
      </w:r>
      <w:r>
        <w:t xml:space="preserve">0.3 </w:t>
      </w:r>
      <w:r>
        <w:rPr>
          <w:rFonts w:hint="eastAsia"/>
        </w:rPr>
        <w:t>聊天模型集成</w:t>
      </w:r>
      <w:bookmarkStart w:id="15" w:name="_Hlk142934406"/>
      <w:r>
        <w:rPr>
          <w:rFonts w:hint="eastAsia"/>
        </w:rPr>
        <w:t>指南</w:t>
      </w:r>
      <w:bookmarkEnd w:id="15"/>
    </w:p>
    <w:p w14:paraId="31D3A78E" w14:textId="18E0771A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0.3.1 </w:t>
      </w:r>
      <w:r>
        <w:rPr>
          <w:rFonts w:hint="eastAsia"/>
        </w:rPr>
        <w:t>Anthropic</w:t>
      </w:r>
      <w:r w:rsidRPr="00A630C8">
        <w:t>集成</w:t>
      </w:r>
    </w:p>
    <w:p w14:paraId="00F3AABB" w14:textId="77777777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0.3.2 </w:t>
      </w:r>
      <w:r>
        <w:rPr>
          <w:rFonts w:hint="eastAsia"/>
        </w:rPr>
        <w:t>Google PaLM Chat</w:t>
      </w:r>
      <w:r w:rsidRPr="00A630C8">
        <w:t>集成</w:t>
      </w:r>
    </w:p>
    <w:p w14:paraId="3B1445FB" w14:textId="1163D858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0.3.3 </w:t>
      </w:r>
      <w:r>
        <w:rPr>
          <w:rFonts w:hint="eastAsia"/>
        </w:rPr>
        <w:t>Azure</w:t>
      </w:r>
      <w:r>
        <w:rPr>
          <w:rFonts w:hint="eastAsia"/>
        </w:rPr>
        <w:t>上的</w:t>
      </w:r>
      <w:r>
        <w:rPr>
          <w:rFonts w:hint="eastAsia"/>
        </w:rPr>
        <w:t>OpenAI</w:t>
      </w:r>
      <w:r>
        <w:rPr>
          <w:rFonts w:hint="eastAsia"/>
        </w:rPr>
        <w:t>端点集成</w:t>
      </w:r>
    </w:p>
    <w:p w14:paraId="4B72BE69" w14:textId="7D1FC5BF" w:rsidR="008137FE" w:rsidRDefault="008137FE" w:rsidP="008137FE">
      <w:pPr>
        <w:pStyle w:val="a5"/>
        <w:jc w:val="both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向量库集成指南</w:t>
      </w:r>
    </w:p>
    <w:p w14:paraId="7836195A" w14:textId="02EE07F2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0.4.1  </w:t>
      </w:r>
      <w:r>
        <w:rPr>
          <w:rFonts w:hint="eastAsia"/>
        </w:rPr>
        <w:t>Chroma</w:t>
      </w:r>
      <w:r>
        <w:rPr>
          <w:rFonts w:hint="eastAsia"/>
        </w:rPr>
        <w:t>集成</w:t>
      </w:r>
    </w:p>
    <w:p w14:paraId="59FFEEED" w14:textId="3365BF55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0.4.2  </w:t>
      </w:r>
      <w:r>
        <w:rPr>
          <w:rFonts w:hint="eastAsia"/>
        </w:rPr>
        <w:t>Pinecone</w:t>
      </w:r>
      <w:r>
        <w:rPr>
          <w:rFonts w:hint="eastAsia"/>
        </w:rPr>
        <w:t>集成</w:t>
      </w:r>
    </w:p>
    <w:p w14:paraId="1FE390C8" w14:textId="67C451DA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0.4.3  </w:t>
      </w:r>
      <w:r>
        <w:rPr>
          <w:rFonts w:hint="eastAsia"/>
        </w:rPr>
        <w:t>Milvus</w:t>
      </w:r>
      <w:r>
        <w:rPr>
          <w:rFonts w:hint="eastAsia"/>
        </w:rPr>
        <w:t>集成</w:t>
      </w:r>
    </w:p>
    <w:p w14:paraId="0BFFAEDE" w14:textId="7B3DD663" w:rsidR="008137FE" w:rsidRDefault="008137FE" w:rsidP="008137FE">
      <w:pPr>
        <w:pStyle w:val="a5"/>
        <w:jc w:val="both"/>
      </w:pPr>
      <w:r>
        <w:rPr>
          <w:rFonts w:hint="eastAsia"/>
        </w:rPr>
        <w:t>1</w:t>
      </w:r>
      <w:r>
        <w:t xml:space="preserve">0.5 </w:t>
      </w:r>
      <w:r>
        <w:rPr>
          <w:rFonts w:hint="eastAsia"/>
        </w:rPr>
        <w:t>嵌入模型集成指南</w:t>
      </w:r>
    </w:p>
    <w:p w14:paraId="5D3B03CD" w14:textId="57002651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0.5.1  </w:t>
      </w:r>
      <w:r>
        <w:rPr>
          <w:rFonts w:hint="eastAsia"/>
        </w:rPr>
        <w:t>HuggingFaceEmbeddings</w:t>
      </w:r>
      <w:r>
        <w:rPr>
          <w:rFonts w:hint="eastAsia"/>
        </w:rPr>
        <w:t>嵌入集成</w:t>
      </w:r>
    </w:p>
    <w:p w14:paraId="78131AF5" w14:textId="71421057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0.5.2  </w:t>
      </w:r>
      <w:r w:rsidR="00116339">
        <w:rPr>
          <w:rFonts w:hint="eastAsia"/>
        </w:rPr>
        <w:t>Llama-cpp</w:t>
      </w:r>
      <w:r w:rsidR="00116339">
        <w:rPr>
          <w:rFonts w:hint="eastAsia"/>
        </w:rPr>
        <w:t>嵌入</w:t>
      </w:r>
      <w:bookmarkStart w:id="16" w:name="_Hlk142934916"/>
      <w:r w:rsidR="00116339">
        <w:rPr>
          <w:rFonts w:hint="eastAsia"/>
        </w:rPr>
        <w:t>集成</w:t>
      </w:r>
      <w:bookmarkEnd w:id="16"/>
    </w:p>
    <w:p w14:paraId="196545FF" w14:textId="34E6897A" w:rsidR="008137FE" w:rsidRDefault="008137FE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0.5.3  </w:t>
      </w:r>
      <w:r w:rsidR="00116339">
        <w:rPr>
          <w:rFonts w:hint="eastAsia"/>
        </w:rPr>
        <w:t>Cohere</w:t>
      </w:r>
      <w:r w:rsidR="00116339">
        <w:rPr>
          <w:rFonts w:hint="eastAsia"/>
        </w:rPr>
        <w:t>嵌入集成</w:t>
      </w:r>
    </w:p>
    <w:p w14:paraId="11BBBA53" w14:textId="57192C02" w:rsidR="008137FE" w:rsidRDefault="008137FE" w:rsidP="008137FE">
      <w:pPr>
        <w:pStyle w:val="a5"/>
        <w:jc w:val="both"/>
      </w:pPr>
      <w:r>
        <w:rPr>
          <w:rFonts w:hint="eastAsia"/>
        </w:rPr>
        <w:t>1</w:t>
      </w:r>
      <w:r>
        <w:t>0.6 Agent toolkits</w:t>
      </w:r>
      <w:r>
        <w:rPr>
          <w:rFonts w:hint="eastAsia"/>
        </w:rPr>
        <w:t>集成指南</w:t>
      </w:r>
    </w:p>
    <w:p w14:paraId="0A153000" w14:textId="177F42FD" w:rsidR="008137FE" w:rsidRDefault="00116339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>0.6</w:t>
      </w:r>
      <w:r w:rsidR="008137FE">
        <w:t xml:space="preserve">.1  </w:t>
      </w:r>
      <w:r>
        <w:rPr>
          <w:rFonts w:hint="eastAsia"/>
        </w:rPr>
        <w:t>CSV Agent</w:t>
      </w:r>
      <w:r>
        <w:rPr>
          <w:rFonts w:hint="eastAsia"/>
        </w:rPr>
        <w:t>的集成</w:t>
      </w:r>
    </w:p>
    <w:p w14:paraId="2E304A36" w14:textId="5724F73B" w:rsidR="008137FE" w:rsidRDefault="00116339" w:rsidP="00116339">
      <w:pPr>
        <w:pStyle w:val="a5"/>
        <w:ind w:firstLine="400"/>
        <w:jc w:val="both"/>
      </w:pPr>
      <w:r>
        <w:rPr>
          <w:rFonts w:hint="eastAsia"/>
        </w:rPr>
        <w:t>1</w:t>
      </w:r>
      <w:r>
        <w:t>0.6</w:t>
      </w:r>
      <w:r w:rsidR="008137FE">
        <w:t>.</w:t>
      </w:r>
      <w:r>
        <w:t>2</w:t>
      </w:r>
      <w:r w:rsidR="008137FE">
        <w:t xml:space="preserve"> </w:t>
      </w:r>
      <w:r>
        <w:t>P</w:t>
      </w:r>
      <w:r>
        <w:rPr>
          <w:rFonts w:hint="eastAsia"/>
        </w:rPr>
        <w:t>andas Agent</w:t>
      </w:r>
      <w:r>
        <w:rPr>
          <w:rFonts w:hint="eastAsia"/>
        </w:rPr>
        <w:t>的集成</w:t>
      </w:r>
    </w:p>
    <w:p w14:paraId="566C0C00" w14:textId="05AC0F39" w:rsidR="008137FE" w:rsidRDefault="00116339" w:rsidP="00116339">
      <w:pPr>
        <w:pStyle w:val="a5"/>
        <w:ind w:firstLine="400"/>
        <w:jc w:val="both"/>
      </w:pPr>
      <w:r>
        <w:rPr>
          <w:rFonts w:hint="eastAsia"/>
        </w:rPr>
        <w:t>1</w:t>
      </w:r>
      <w:r>
        <w:t>0.6</w:t>
      </w:r>
      <w:r w:rsidR="008137FE">
        <w:t>.</w:t>
      </w:r>
      <w:r>
        <w:t>3</w:t>
      </w:r>
      <w:r w:rsidR="008137FE">
        <w:t xml:space="preserve"> </w:t>
      </w:r>
      <w:r>
        <w:rPr>
          <w:rFonts w:hint="eastAsia"/>
        </w:rPr>
        <w:t>PowerBI Dataset Agent</w:t>
      </w:r>
      <w:r>
        <w:rPr>
          <w:rFonts w:hint="eastAsia"/>
        </w:rPr>
        <w:t>的集成</w:t>
      </w:r>
    </w:p>
    <w:p w14:paraId="62869262" w14:textId="6A350B41" w:rsidR="008137FE" w:rsidRDefault="008137FE" w:rsidP="008137FE">
      <w:pPr>
        <w:pStyle w:val="a5"/>
        <w:jc w:val="both"/>
      </w:pPr>
      <w:r>
        <w:rPr>
          <w:rFonts w:hint="eastAsia"/>
        </w:rPr>
        <w:t>1</w:t>
      </w:r>
      <w:r>
        <w:t xml:space="preserve">0.7 Retrievers </w:t>
      </w:r>
      <w:r>
        <w:rPr>
          <w:rFonts w:hint="eastAsia"/>
        </w:rPr>
        <w:t>集成指南</w:t>
      </w:r>
    </w:p>
    <w:p w14:paraId="30046E32" w14:textId="3F5D27A3" w:rsidR="008137FE" w:rsidRDefault="00116339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>0.7</w:t>
      </w:r>
      <w:r w:rsidR="008137FE">
        <w:t xml:space="preserve">.1  </w:t>
      </w:r>
      <w:r w:rsidRPr="00DD20B2">
        <w:rPr>
          <w:rFonts w:hint="eastAsia"/>
        </w:rPr>
        <w:t>WikipediaRetriever</w:t>
      </w:r>
      <w:r w:rsidRPr="00DD20B2">
        <w:rPr>
          <w:rFonts w:hint="eastAsia"/>
        </w:rPr>
        <w:t>集成</w:t>
      </w:r>
    </w:p>
    <w:p w14:paraId="7F400468" w14:textId="3059C79D" w:rsidR="008137FE" w:rsidRDefault="00116339" w:rsidP="00116339">
      <w:pPr>
        <w:pStyle w:val="a5"/>
        <w:ind w:firstLine="400"/>
        <w:jc w:val="both"/>
      </w:pPr>
      <w:r>
        <w:rPr>
          <w:rFonts w:hint="eastAsia"/>
        </w:rPr>
        <w:t>1</w:t>
      </w:r>
      <w:r>
        <w:t>0.7</w:t>
      </w:r>
      <w:r w:rsidR="008137FE">
        <w:t>.</w:t>
      </w:r>
      <w:r>
        <w:t>2</w:t>
      </w:r>
      <w:r w:rsidR="008137FE">
        <w:t xml:space="preserve"> </w:t>
      </w:r>
      <w:r>
        <w:rPr>
          <w:rFonts w:hint="eastAsia"/>
        </w:rPr>
        <w:t>ArxivRetriever</w:t>
      </w:r>
      <w:r>
        <w:rPr>
          <w:rFonts w:hint="eastAsia"/>
        </w:rPr>
        <w:t>集成</w:t>
      </w:r>
    </w:p>
    <w:p w14:paraId="55F5F993" w14:textId="61E843D7" w:rsidR="008137FE" w:rsidRDefault="00116339" w:rsidP="008137FE">
      <w:pPr>
        <w:pStyle w:val="a5"/>
        <w:ind w:firstLine="400"/>
        <w:jc w:val="both"/>
      </w:pPr>
      <w:r>
        <w:rPr>
          <w:rFonts w:hint="eastAsia"/>
        </w:rPr>
        <w:t>1</w:t>
      </w:r>
      <w:r>
        <w:t>0.7</w:t>
      </w:r>
      <w:r w:rsidR="008137FE">
        <w:t>.</w:t>
      </w:r>
      <w:r>
        <w:t>3</w:t>
      </w:r>
      <w:r w:rsidR="008137FE">
        <w:t xml:space="preserve"> </w:t>
      </w:r>
      <w:r>
        <w:rPr>
          <w:rFonts w:hint="eastAsia"/>
        </w:rPr>
        <w:t>Azure Cognitive Search</w:t>
      </w:r>
      <w:r>
        <w:rPr>
          <w:rFonts w:hint="eastAsia"/>
        </w:rPr>
        <w:t>集成</w:t>
      </w:r>
    </w:p>
    <w:p w14:paraId="5FED8B5C" w14:textId="77777777" w:rsidR="00245C70" w:rsidRDefault="00245C70">
      <w:pPr>
        <w:pStyle w:val="a5"/>
        <w:jc w:val="both"/>
      </w:pPr>
    </w:p>
    <w:p w14:paraId="00C47F45" w14:textId="77777777" w:rsidR="00116339" w:rsidRDefault="00116339">
      <w:pPr>
        <w:pStyle w:val="a5"/>
        <w:jc w:val="both"/>
      </w:pPr>
    </w:p>
    <w:p w14:paraId="4D3D45B1" w14:textId="77777777" w:rsidR="00116339" w:rsidRDefault="00116339">
      <w:pPr>
        <w:pStyle w:val="a5"/>
        <w:jc w:val="both"/>
      </w:pPr>
    </w:p>
    <w:p w14:paraId="370835D1" w14:textId="06B1D1A2" w:rsidR="00245C70" w:rsidRDefault="00000000">
      <w:pPr>
        <w:pStyle w:val="a5"/>
        <w:jc w:val="both"/>
      </w:pPr>
      <w:r>
        <w:rPr>
          <w:b/>
        </w:rPr>
        <w:t>第十</w:t>
      </w:r>
      <w:r w:rsidR="002941B6">
        <w:rPr>
          <w:rFonts w:hint="eastAsia"/>
          <w:b/>
        </w:rPr>
        <w:t>一</w:t>
      </w:r>
      <w:r>
        <w:rPr>
          <w:b/>
        </w:rPr>
        <w:t>章：</w:t>
      </w:r>
      <w:r w:rsidR="00405450">
        <w:rPr>
          <w:rFonts w:hint="eastAsia"/>
          <w:b/>
        </w:rPr>
        <w:t>L</w:t>
      </w:r>
      <w:r w:rsidR="00405450">
        <w:rPr>
          <w:b/>
        </w:rPr>
        <w:t xml:space="preserve">LM </w:t>
      </w:r>
      <w:r w:rsidR="00405450">
        <w:rPr>
          <w:rFonts w:hint="eastAsia"/>
          <w:b/>
        </w:rPr>
        <w:t>应用开发</w:t>
      </w:r>
      <w:r w:rsidR="00405450">
        <w:rPr>
          <w:b/>
        </w:rPr>
        <w:t>必学知识</w:t>
      </w:r>
    </w:p>
    <w:p w14:paraId="4C6728E3" w14:textId="78DC68FF" w:rsidR="00405450" w:rsidRDefault="00405450" w:rsidP="00405450">
      <w:pPr>
        <w:pStyle w:val="a5"/>
        <w:jc w:val="both"/>
      </w:pPr>
      <w:r>
        <w:rPr>
          <w:rFonts w:hint="eastAsia"/>
        </w:rPr>
        <w:t>1</w:t>
      </w:r>
      <w:r>
        <w:t xml:space="preserve">1.1 </w:t>
      </w:r>
      <w:r w:rsidR="00443CF7" w:rsidRPr="00141F10">
        <w:t>LLM</w:t>
      </w:r>
      <w:r w:rsidR="00443CF7" w:rsidRPr="00141F10">
        <w:t>的核心知识</w:t>
      </w:r>
    </w:p>
    <w:p w14:paraId="2C986F4C" w14:textId="46716832" w:rsidR="00405450" w:rsidRPr="00443CF7" w:rsidRDefault="00405450" w:rsidP="00405450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1.1.1  </w:t>
      </w:r>
      <w:r w:rsidR="00443CF7" w:rsidRPr="00E771DF">
        <w:t>文本嵌入</w:t>
      </w:r>
      <w:r w:rsidR="00443CF7">
        <w:rPr>
          <w:rFonts w:hint="eastAsia"/>
        </w:rPr>
        <w:t>的定义</w:t>
      </w:r>
    </w:p>
    <w:p w14:paraId="6EF2807C" w14:textId="4354E00B" w:rsidR="00405450" w:rsidRDefault="00405450" w:rsidP="00405450">
      <w:pPr>
        <w:pStyle w:val="a5"/>
        <w:ind w:firstLine="400"/>
        <w:jc w:val="both"/>
      </w:pPr>
      <w:r>
        <w:rPr>
          <w:rFonts w:hint="eastAsia"/>
        </w:rPr>
        <w:t>1</w:t>
      </w:r>
      <w:r>
        <w:t xml:space="preserve">1.1.2 </w:t>
      </w:r>
      <w:r w:rsidR="00443CF7" w:rsidRPr="00E771DF">
        <w:t>点积</w:t>
      </w:r>
      <w:r w:rsidR="00443CF7">
        <w:rPr>
          <w:rFonts w:hint="eastAsia"/>
        </w:rPr>
        <w:t>和余弦</w:t>
      </w:r>
      <w:r w:rsidR="00443CF7" w:rsidRPr="00E771DF">
        <w:t>相似性</w:t>
      </w:r>
    </w:p>
    <w:p w14:paraId="6FCF361E" w14:textId="735B3D54" w:rsidR="00443CF7" w:rsidRPr="00443CF7" w:rsidRDefault="00443CF7" w:rsidP="00443CF7">
      <w:pPr>
        <w:pStyle w:val="a5"/>
        <w:ind w:firstLine="400"/>
        <w:jc w:val="both"/>
        <w:rPr>
          <w:rFonts w:hint="eastAsia"/>
        </w:rPr>
      </w:pPr>
      <w:r>
        <w:rPr>
          <w:rFonts w:hint="eastAsia"/>
        </w:rPr>
        <w:t>1</w:t>
      </w:r>
      <w:r>
        <w:t>1.1.</w:t>
      </w:r>
      <w:r>
        <w:t>3</w:t>
      </w:r>
      <w:r>
        <w:t xml:space="preserve"> </w:t>
      </w:r>
      <w:r w:rsidRPr="00E771DF">
        <w:t>注意力机制</w:t>
      </w:r>
    </w:p>
    <w:p w14:paraId="37ED471B" w14:textId="0E4CA379" w:rsidR="006519A8" w:rsidRDefault="00405450" w:rsidP="006519A8">
      <w:pPr>
        <w:pStyle w:val="a5"/>
        <w:jc w:val="both"/>
      </w:pPr>
      <w:r>
        <w:rPr>
          <w:rFonts w:hint="eastAsia"/>
        </w:rPr>
        <w:t>1</w:t>
      </w:r>
      <w:r>
        <w:t>1.</w:t>
      </w:r>
      <w:r w:rsidR="00443CF7">
        <w:t xml:space="preserve">2 </w:t>
      </w:r>
      <w:r w:rsidR="00443CF7">
        <w:t>Transformer</w:t>
      </w:r>
      <w:r w:rsidR="00443CF7" w:rsidRPr="00E771DF">
        <w:t>模型</w:t>
      </w:r>
    </w:p>
    <w:p w14:paraId="3BEEFBFC" w14:textId="13123703" w:rsidR="00443CF7" w:rsidRDefault="00443CF7" w:rsidP="00443CF7">
      <w:pPr>
        <w:pStyle w:val="a5"/>
        <w:ind w:firstLine="420"/>
        <w:jc w:val="both"/>
      </w:pPr>
      <w:r>
        <w:rPr>
          <w:rFonts w:hint="eastAsia"/>
        </w:rPr>
        <w:t>1</w:t>
      </w:r>
      <w:r>
        <w:t>1.2</w:t>
      </w:r>
      <w:r>
        <w:t xml:space="preserve">.1 </w:t>
      </w:r>
      <w:r w:rsidRPr="00E771DF">
        <w:t>Softmax</w:t>
      </w:r>
      <w:r w:rsidRPr="00E771DF">
        <w:t>层</w:t>
      </w:r>
      <w:r>
        <w:rPr>
          <w:rFonts w:hint="eastAsia"/>
        </w:rPr>
        <w:t>和后训练</w:t>
      </w:r>
    </w:p>
    <w:p w14:paraId="7E61A920" w14:textId="77777777" w:rsidR="00443CF7" w:rsidRDefault="00443CF7" w:rsidP="00443CF7">
      <w:pPr>
        <w:pStyle w:val="a5"/>
        <w:jc w:val="both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语义搜索</w:t>
      </w:r>
    </w:p>
    <w:p w14:paraId="1E49E725" w14:textId="77777777" w:rsidR="00443CF7" w:rsidRDefault="00443CF7" w:rsidP="00443CF7">
      <w:pPr>
        <w:pStyle w:val="a5"/>
        <w:ind w:firstLine="420"/>
        <w:jc w:val="both"/>
      </w:pPr>
      <w:r>
        <w:rPr>
          <w:rFonts w:hint="eastAsia"/>
        </w:rPr>
        <w:t>1</w:t>
      </w:r>
      <w:r>
        <w:t xml:space="preserve">1.3.1 </w:t>
      </w:r>
      <w:r w:rsidRPr="00E771DF">
        <w:t>语义搜索的工作原理</w:t>
      </w:r>
    </w:p>
    <w:p w14:paraId="0BD69D66" w14:textId="1A1B5D92" w:rsidR="00443CF7" w:rsidRDefault="00443CF7" w:rsidP="00443CF7">
      <w:pPr>
        <w:pStyle w:val="a5"/>
        <w:jc w:val="both"/>
      </w:pPr>
      <w:r>
        <w:rPr>
          <w:rFonts w:hint="eastAsia"/>
        </w:rPr>
        <w:t>1</w:t>
      </w:r>
      <w:r>
        <w:t xml:space="preserve">1.4 </w:t>
      </w:r>
      <w:r>
        <w:t>NLP</w:t>
      </w:r>
      <w:r w:rsidRPr="00E771DF">
        <w:t>与机器学习基础</w:t>
      </w:r>
    </w:p>
    <w:p w14:paraId="11004C10" w14:textId="77777777" w:rsidR="00443CF7" w:rsidRPr="00E771DF" w:rsidRDefault="00443CF7" w:rsidP="00443CF7">
      <w:pPr>
        <w:pStyle w:val="a5"/>
        <w:ind w:firstLine="420"/>
        <w:jc w:val="both"/>
      </w:pPr>
      <w:r>
        <w:rPr>
          <w:rFonts w:hint="eastAsia"/>
        </w:rPr>
        <w:t>1</w:t>
      </w:r>
      <w:r>
        <w:t xml:space="preserve">1.4.1 </w:t>
      </w:r>
      <w:r w:rsidRPr="00E771DF">
        <w:t>NLP</w:t>
      </w:r>
      <w:r w:rsidRPr="00E771DF">
        <w:t>的演变历程</w:t>
      </w:r>
    </w:p>
    <w:p w14:paraId="00A5534D" w14:textId="401658D8" w:rsidR="00443CF7" w:rsidRPr="00443CF7" w:rsidRDefault="00443CF7" w:rsidP="00443CF7">
      <w:pPr>
        <w:pStyle w:val="a5"/>
        <w:ind w:firstLine="420"/>
        <w:jc w:val="both"/>
        <w:rPr>
          <w:rFonts w:hint="eastAsia"/>
        </w:rPr>
      </w:pPr>
      <w:r>
        <w:rPr>
          <w:rFonts w:hint="eastAsia"/>
        </w:rPr>
        <w:t>1</w:t>
      </w:r>
      <w:r>
        <w:t xml:space="preserve">1.4.2 </w:t>
      </w:r>
      <w:r w:rsidRPr="00E771DF">
        <w:t>NLP</w:t>
      </w:r>
      <w:r w:rsidRPr="00E771DF">
        <w:t>文本预处理</w:t>
      </w:r>
    </w:p>
    <w:p w14:paraId="01B1D520" w14:textId="3473EF13" w:rsidR="00443CF7" w:rsidRPr="00443CF7" w:rsidRDefault="00443CF7" w:rsidP="00443CF7">
      <w:pPr>
        <w:pStyle w:val="a5"/>
        <w:ind w:firstLine="420"/>
        <w:jc w:val="both"/>
        <w:rPr>
          <w:rFonts w:hint="eastAsia"/>
        </w:rPr>
      </w:pPr>
      <w:r>
        <w:rPr>
          <w:rFonts w:hint="eastAsia"/>
        </w:rPr>
        <w:t>1</w:t>
      </w:r>
      <w:r>
        <w:t xml:space="preserve">1.4.3 </w:t>
      </w:r>
      <w:bookmarkStart w:id="17" w:name="_Hlk143177846"/>
      <w:r w:rsidRPr="00E771DF">
        <w:t>构建</w:t>
      </w:r>
      <w:bookmarkEnd w:id="17"/>
      <w:r w:rsidRPr="00E771DF">
        <w:t>分类器</w:t>
      </w:r>
    </w:p>
    <w:p w14:paraId="43E5426B" w14:textId="197EBAB9" w:rsidR="00443CF7" w:rsidRPr="00443CF7" w:rsidRDefault="00443CF7" w:rsidP="00443CF7">
      <w:pPr>
        <w:rPr>
          <w:rFonts w:hint="eastAsia"/>
        </w:rPr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本章小结</w:t>
      </w:r>
    </w:p>
    <w:p w14:paraId="7EC582DF" w14:textId="77777777" w:rsidR="00245C70" w:rsidRPr="006519A8" w:rsidRDefault="00245C70" w:rsidP="00443CF7">
      <w:pPr>
        <w:pStyle w:val="a5"/>
        <w:jc w:val="both"/>
        <w:rPr>
          <w:rFonts w:hint="eastAsia"/>
        </w:rPr>
      </w:pPr>
    </w:p>
    <w:p w14:paraId="7A3AA12A" w14:textId="77777777" w:rsidR="00245C70" w:rsidRDefault="00245C70">
      <w:pPr>
        <w:pStyle w:val="a5"/>
        <w:ind w:firstLine="420"/>
        <w:jc w:val="both"/>
      </w:pPr>
    </w:p>
    <w:p w14:paraId="3645C7B6" w14:textId="64959BE2" w:rsidR="00245C70" w:rsidRDefault="00000000">
      <w:pPr>
        <w:pStyle w:val="a5"/>
      </w:pPr>
      <w:r>
        <w:t>附录</w:t>
      </w:r>
      <w:r>
        <w:t>A LangChain</w:t>
      </w:r>
      <w:r w:rsidR="006519A8">
        <w:rPr>
          <w:rFonts w:hint="eastAsia"/>
        </w:rPr>
        <w:t>基础</w:t>
      </w:r>
      <w:r w:rsidR="006519A8" w:rsidRPr="00AE3B3B">
        <w:t>类、方法与属性速查</w:t>
      </w:r>
    </w:p>
    <w:p w14:paraId="268C1A8C" w14:textId="6D7BA69A" w:rsidR="006519A8" w:rsidRDefault="00000000" w:rsidP="006519A8">
      <w:pPr>
        <w:pStyle w:val="a5"/>
      </w:pPr>
      <w:r w:rsidRPr="006519A8">
        <w:t>附录</w:t>
      </w:r>
      <w:r w:rsidR="006519A8" w:rsidRPr="006519A8">
        <w:t>B</w:t>
      </w:r>
      <w:r w:rsidRPr="006519A8">
        <w:t xml:space="preserve"> </w:t>
      </w:r>
      <w:bookmarkStart w:id="18" w:name="_Hlk143176999"/>
      <w:r w:rsidR="006519A8" w:rsidRPr="006519A8">
        <w:t xml:space="preserve">OpenAI </w:t>
      </w:r>
      <w:r w:rsidR="006519A8" w:rsidRPr="006519A8">
        <w:rPr>
          <w:rFonts w:hint="eastAsia"/>
        </w:rPr>
        <w:t>平台</w:t>
      </w:r>
      <w:r w:rsidR="006519A8" w:rsidRPr="006519A8">
        <w:t>和</w:t>
      </w:r>
      <w:r w:rsidR="006519A8" w:rsidRPr="006519A8">
        <w:rPr>
          <w:rFonts w:hint="eastAsia"/>
        </w:rPr>
        <w:t>模型</w:t>
      </w:r>
      <w:r w:rsidR="004B2F2B">
        <w:rPr>
          <w:rFonts w:hint="eastAsia"/>
        </w:rPr>
        <w:t>介绍</w:t>
      </w:r>
    </w:p>
    <w:p w14:paraId="5254CD7E" w14:textId="44AE4AE2" w:rsidR="006519A8" w:rsidRDefault="006519A8" w:rsidP="006519A8">
      <w:pPr>
        <w:pStyle w:val="a5"/>
      </w:pPr>
      <w:r>
        <w:t>附录</w:t>
      </w:r>
      <w:r>
        <w:t xml:space="preserve">C </w:t>
      </w:r>
      <w:r w:rsidRPr="0076713C">
        <w:t>Claude 2</w:t>
      </w:r>
      <w:r>
        <w:t xml:space="preserve"> </w:t>
      </w:r>
      <w:r>
        <w:rPr>
          <w:rFonts w:hint="eastAsia"/>
        </w:rPr>
        <w:t>模型</w:t>
      </w:r>
      <w:r w:rsidR="004B2F2B">
        <w:rPr>
          <w:rFonts w:hint="eastAsia"/>
        </w:rPr>
        <w:t>介绍</w:t>
      </w:r>
    </w:p>
    <w:p w14:paraId="4BA6A23B" w14:textId="514E520B" w:rsidR="006519A8" w:rsidRDefault="006519A8" w:rsidP="006519A8">
      <w:pPr>
        <w:pStyle w:val="a5"/>
      </w:pPr>
      <w:r>
        <w:t>附录</w:t>
      </w:r>
      <w:r>
        <w:t xml:space="preserve">D </w:t>
      </w:r>
      <w:r w:rsidRPr="00E80542">
        <w:t>Cohere</w:t>
      </w:r>
      <w:r>
        <w:t xml:space="preserve"> </w:t>
      </w:r>
      <w:r>
        <w:rPr>
          <w:rFonts w:hint="eastAsia"/>
        </w:rPr>
        <w:t>模型</w:t>
      </w:r>
      <w:r w:rsidR="004B2F2B">
        <w:rPr>
          <w:rFonts w:hint="eastAsia"/>
        </w:rPr>
        <w:t>介绍</w:t>
      </w:r>
    </w:p>
    <w:p w14:paraId="24EBFBCE" w14:textId="5847B096" w:rsidR="006519A8" w:rsidRPr="000A5E75" w:rsidRDefault="006519A8" w:rsidP="006519A8">
      <w:pPr>
        <w:pStyle w:val="a5"/>
      </w:pPr>
      <w:r>
        <w:lastRenderedPageBreak/>
        <w:t>附录</w:t>
      </w:r>
      <w:r>
        <w:t xml:space="preserve">E </w:t>
      </w:r>
      <w:r w:rsidRPr="000A5E75">
        <w:t>PaLM 2</w:t>
      </w:r>
      <w:r>
        <w:rPr>
          <w:rFonts w:hint="eastAsia"/>
        </w:rPr>
        <w:t>模型</w:t>
      </w:r>
      <w:r w:rsidR="004B2F2B">
        <w:rPr>
          <w:rFonts w:hint="eastAsia"/>
        </w:rPr>
        <w:t>介绍</w:t>
      </w:r>
    </w:p>
    <w:p w14:paraId="0BD49D31" w14:textId="34D645E7" w:rsidR="006519A8" w:rsidRPr="00A11EE5" w:rsidRDefault="006519A8" w:rsidP="006519A8">
      <w:pPr>
        <w:pStyle w:val="a5"/>
      </w:pPr>
      <w:r>
        <w:t>附录</w:t>
      </w:r>
      <w:r>
        <w:t>F Pinecone</w:t>
      </w:r>
      <w:r w:rsidRPr="006519A8">
        <w:t>向量数据库</w:t>
      </w:r>
      <w:r w:rsidR="004B2F2B">
        <w:rPr>
          <w:rFonts w:hint="eastAsia"/>
        </w:rPr>
        <w:t>介绍</w:t>
      </w:r>
    </w:p>
    <w:p w14:paraId="51D5CADF" w14:textId="2B683861" w:rsidR="006519A8" w:rsidRPr="00A11EE5" w:rsidRDefault="006519A8" w:rsidP="006519A8">
      <w:pPr>
        <w:pStyle w:val="a5"/>
      </w:pPr>
      <w:r>
        <w:t>附录</w:t>
      </w:r>
      <w:r>
        <w:t xml:space="preserve">G </w:t>
      </w:r>
      <w:r w:rsidRPr="007C57C1">
        <w:t>Milvus</w:t>
      </w:r>
      <w:r w:rsidRPr="007C57C1">
        <w:t>向量数据库</w:t>
      </w:r>
      <w:r w:rsidR="004B2F2B">
        <w:rPr>
          <w:rFonts w:hint="eastAsia"/>
        </w:rPr>
        <w:t>介绍</w:t>
      </w:r>
    </w:p>
    <w:bookmarkEnd w:id="18"/>
    <w:p w14:paraId="33DBAC81" w14:textId="77777777" w:rsidR="006519A8" w:rsidRPr="006519A8" w:rsidRDefault="006519A8">
      <w:pPr>
        <w:pStyle w:val="a5"/>
        <w:rPr>
          <w:rFonts w:hint="eastAsia"/>
        </w:rPr>
      </w:pPr>
    </w:p>
    <w:p w14:paraId="526DFCDF" w14:textId="77777777" w:rsidR="00245C70" w:rsidRDefault="00245C70">
      <w:pPr>
        <w:pStyle w:val="a5"/>
      </w:pPr>
    </w:p>
    <w:p w14:paraId="608ADBCA" w14:textId="77777777" w:rsidR="00245C70" w:rsidRDefault="00245C70">
      <w:pPr>
        <w:pStyle w:val="a5"/>
      </w:pPr>
    </w:p>
    <w:p w14:paraId="4A1EB9FC" w14:textId="77777777" w:rsidR="00245C70" w:rsidRDefault="00000000">
      <w:pPr>
        <w:pStyle w:val="a5"/>
      </w:pPr>
      <w:r>
        <w:rPr>
          <w:rFonts w:hint="eastAsia"/>
        </w:rPr>
        <w:t>参考资料</w:t>
      </w:r>
    </w:p>
    <w:p w14:paraId="17D1DE14" w14:textId="77777777" w:rsidR="00245C70" w:rsidRDefault="00000000">
      <w:pPr>
        <w:pStyle w:val="a5"/>
      </w:pPr>
      <w:r>
        <w:rPr>
          <w:rFonts w:hint="eastAsia"/>
        </w:rPr>
        <w:tab/>
        <w:t>LLM</w:t>
      </w:r>
      <w:r>
        <w:rPr>
          <w:rFonts w:hint="eastAsia"/>
        </w:rPr>
        <w:t>模型相关论文列表</w:t>
      </w:r>
    </w:p>
    <w:p w14:paraId="69415D76" w14:textId="77777777" w:rsidR="00245C70" w:rsidRDefault="00245C70">
      <w:pPr>
        <w:pStyle w:val="a5"/>
      </w:pPr>
    </w:p>
    <w:p w14:paraId="0BAB5A8D" w14:textId="77777777" w:rsidR="00245C70" w:rsidRDefault="00245C70">
      <w:pPr>
        <w:pStyle w:val="a5"/>
      </w:pPr>
    </w:p>
    <w:p w14:paraId="47BD8F2A" w14:textId="77777777" w:rsidR="00245C70" w:rsidRDefault="00245C70">
      <w:pPr>
        <w:pStyle w:val="a5"/>
      </w:pPr>
    </w:p>
    <w:sectPr w:rsidR="00245C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" w:date="2023-07-18T10:01:00Z" w:initials="A">
    <w:p w14:paraId="00E32C8A" w14:textId="77777777" w:rsidR="00245C70" w:rsidRDefault="00000000">
      <w:pPr>
        <w:pStyle w:val="a3"/>
      </w:pPr>
      <w:r>
        <w:rPr>
          <w:rFonts w:hint="eastAsia"/>
        </w:rPr>
        <w:t>此书名有些问题，应是跟着某人学习</w:t>
      </w:r>
      <w:r>
        <w:rPr>
          <w:rFonts w:hint="eastAsia"/>
        </w:rPr>
        <w:t>xx</w:t>
      </w:r>
    </w:p>
  </w:comment>
  <w:comment w:id="1" w:author="Admin" w:date="2023-07-18T10:28:00Z" w:initials="A">
    <w:p w14:paraId="4E660899" w14:textId="77777777" w:rsidR="00245C70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标题中</w:t>
      </w:r>
      <w:r>
        <w:rPr>
          <w:rFonts w:hint="eastAsia"/>
        </w:rPr>
        <w:t>LLM</w:t>
      </w:r>
      <w:r>
        <w:rPr>
          <w:rFonts w:hint="eastAsia"/>
        </w:rPr>
        <w:t>替换为</w:t>
      </w:r>
      <w:r>
        <w:rPr>
          <w:rFonts w:hint="eastAsia"/>
        </w:rPr>
        <w:t xml:space="preserve"> </w:t>
      </w:r>
      <w:r>
        <w:rPr>
          <w:rFonts w:hint="eastAsia"/>
        </w:rPr>
        <w:t>大语言模型</w:t>
      </w:r>
      <w:r>
        <w:rPr>
          <w:rFonts w:hint="eastAsia"/>
        </w:rPr>
        <w:t xml:space="preserve"> </w:t>
      </w:r>
    </w:p>
    <w:p w14:paraId="2F9564A8" w14:textId="77777777" w:rsidR="00245C70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 1.2</w:t>
      </w:r>
      <w:r>
        <w:rPr>
          <w:rFonts w:hint="eastAsia"/>
        </w:rPr>
        <w:t>节不适合单独成节，从标题逻辑看，应属于</w:t>
      </w:r>
      <w:r>
        <w:rPr>
          <w:rFonts w:hint="eastAsia"/>
        </w:rPr>
        <w:t>1.1</w:t>
      </w:r>
      <w:r>
        <w:rPr>
          <w:rFonts w:hint="eastAsia"/>
        </w:rPr>
        <w:t>节中的分支内容</w:t>
      </w:r>
    </w:p>
    <w:p w14:paraId="6F3017A1" w14:textId="77777777" w:rsidR="00245C70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>章标题概括一章内容，节标题体现各小节关系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E32C8A" w15:done="0"/>
  <w15:commentEx w15:paraId="6F3017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E32C8A" w16cid:durableId="28629ADA"/>
  <w16cid:commentId w16cid:paraId="6F3017A1" w16cid:durableId="28629A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064F" w14:textId="77777777" w:rsidR="00A15E5B" w:rsidRDefault="00A15E5B"/>
  </w:endnote>
  <w:endnote w:type="continuationSeparator" w:id="0">
    <w:p w14:paraId="4B76EBC1" w14:textId="77777777" w:rsidR="00A15E5B" w:rsidRDefault="00A15E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5429D" w14:textId="77777777" w:rsidR="00A15E5B" w:rsidRDefault="00A15E5B"/>
  </w:footnote>
  <w:footnote w:type="continuationSeparator" w:id="0">
    <w:p w14:paraId="4146F4CF" w14:textId="77777777" w:rsidR="00A15E5B" w:rsidRDefault="00A15E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275E76"/>
    <w:multiLevelType w:val="multilevel"/>
    <w:tmpl w:val="C3275E7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8B29EB"/>
    <w:multiLevelType w:val="singleLevel"/>
    <w:tmpl w:val="088B29E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7856CB8"/>
    <w:multiLevelType w:val="multilevel"/>
    <w:tmpl w:val="77856C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num w:numId="1" w16cid:durableId="69890973">
    <w:abstractNumId w:val="1"/>
  </w:num>
  <w:num w:numId="2" w16cid:durableId="468013478">
    <w:abstractNumId w:val="0"/>
  </w:num>
  <w:num w:numId="3" w16cid:durableId="155249545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E3"/>
    <w:rsid w:val="00014C17"/>
    <w:rsid w:val="0004461D"/>
    <w:rsid w:val="00083AFA"/>
    <w:rsid w:val="000844C7"/>
    <w:rsid w:val="000853A2"/>
    <w:rsid w:val="000A5CFD"/>
    <w:rsid w:val="000E185B"/>
    <w:rsid w:val="000E6DA1"/>
    <w:rsid w:val="00116339"/>
    <w:rsid w:val="001210DD"/>
    <w:rsid w:val="001270F7"/>
    <w:rsid w:val="00157678"/>
    <w:rsid w:val="001D5FF6"/>
    <w:rsid w:val="001E1C9D"/>
    <w:rsid w:val="001E6890"/>
    <w:rsid w:val="001F7381"/>
    <w:rsid w:val="0021650D"/>
    <w:rsid w:val="002377AE"/>
    <w:rsid w:val="00243949"/>
    <w:rsid w:val="00245C70"/>
    <w:rsid w:val="00245EF3"/>
    <w:rsid w:val="002941B6"/>
    <w:rsid w:val="002C1791"/>
    <w:rsid w:val="002D6EE8"/>
    <w:rsid w:val="002E1187"/>
    <w:rsid w:val="003253BE"/>
    <w:rsid w:val="00354465"/>
    <w:rsid w:val="00357587"/>
    <w:rsid w:val="00365F5D"/>
    <w:rsid w:val="00380903"/>
    <w:rsid w:val="003D63E1"/>
    <w:rsid w:val="003D69BE"/>
    <w:rsid w:val="003F7BEE"/>
    <w:rsid w:val="00405450"/>
    <w:rsid w:val="00417E0F"/>
    <w:rsid w:val="00437625"/>
    <w:rsid w:val="00443CF7"/>
    <w:rsid w:val="0046778A"/>
    <w:rsid w:val="00467F48"/>
    <w:rsid w:val="00493013"/>
    <w:rsid w:val="00494FD2"/>
    <w:rsid w:val="004B2F2B"/>
    <w:rsid w:val="004E761A"/>
    <w:rsid w:val="00515A78"/>
    <w:rsid w:val="00525EC2"/>
    <w:rsid w:val="00535E94"/>
    <w:rsid w:val="005453C7"/>
    <w:rsid w:val="005535CF"/>
    <w:rsid w:val="00571A2A"/>
    <w:rsid w:val="00587CA1"/>
    <w:rsid w:val="005936AC"/>
    <w:rsid w:val="005B12A1"/>
    <w:rsid w:val="005B3384"/>
    <w:rsid w:val="005D76E3"/>
    <w:rsid w:val="00602FB9"/>
    <w:rsid w:val="006104A8"/>
    <w:rsid w:val="006466C5"/>
    <w:rsid w:val="006519A8"/>
    <w:rsid w:val="00662F77"/>
    <w:rsid w:val="00667F59"/>
    <w:rsid w:val="006F4860"/>
    <w:rsid w:val="00702668"/>
    <w:rsid w:val="00714F74"/>
    <w:rsid w:val="00747A80"/>
    <w:rsid w:val="00783548"/>
    <w:rsid w:val="007A33DD"/>
    <w:rsid w:val="007D05BD"/>
    <w:rsid w:val="008137FE"/>
    <w:rsid w:val="00845778"/>
    <w:rsid w:val="00852E34"/>
    <w:rsid w:val="008929E1"/>
    <w:rsid w:val="008A6EAF"/>
    <w:rsid w:val="008D1D25"/>
    <w:rsid w:val="008D392C"/>
    <w:rsid w:val="008F2F70"/>
    <w:rsid w:val="009130D8"/>
    <w:rsid w:val="00920DD5"/>
    <w:rsid w:val="00925167"/>
    <w:rsid w:val="009529E0"/>
    <w:rsid w:val="009726EA"/>
    <w:rsid w:val="00972D42"/>
    <w:rsid w:val="00993137"/>
    <w:rsid w:val="009A4845"/>
    <w:rsid w:val="009E53ED"/>
    <w:rsid w:val="009E7317"/>
    <w:rsid w:val="009F46AF"/>
    <w:rsid w:val="00A044D7"/>
    <w:rsid w:val="00A15E5B"/>
    <w:rsid w:val="00A3334E"/>
    <w:rsid w:val="00A33479"/>
    <w:rsid w:val="00A37CCB"/>
    <w:rsid w:val="00A45AF1"/>
    <w:rsid w:val="00A65A10"/>
    <w:rsid w:val="00A96B0C"/>
    <w:rsid w:val="00AA7828"/>
    <w:rsid w:val="00AB3140"/>
    <w:rsid w:val="00B157F7"/>
    <w:rsid w:val="00B223FA"/>
    <w:rsid w:val="00B35785"/>
    <w:rsid w:val="00B47538"/>
    <w:rsid w:val="00B662BF"/>
    <w:rsid w:val="00BA33F9"/>
    <w:rsid w:val="00BD7AA0"/>
    <w:rsid w:val="00C2168D"/>
    <w:rsid w:val="00C30C06"/>
    <w:rsid w:val="00C44E36"/>
    <w:rsid w:val="00C61BF8"/>
    <w:rsid w:val="00C650A4"/>
    <w:rsid w:val="00C736D4"/>
    <w:rsid w:val="00CB7E39"/>
    <w:rsid w:val="00D3014F"/>
    <w:rsid w:val="00D30176"/>
    <w:rsid w:val="00D460E3"/>
    <w:rsid w:val="00D67F3F"/>
    <w:rsid w:val="00D973E0"/>
    <w:rsid w:val="00DC6A8D"/>
    <w:rsid w:val="00DF371A"/>
    <w:rsid w:val="00E03CED"/>
    <w:rsid w:val="00E821A6"/>
    <w:rsid w:val="00EA5819"/>
    <w:rsid w:val="00EC3304"/>
    <w:rsid w:val="00EF3DD5"/>
    <w:rsid w:val="00F10A36"/>
    <w:rsid w:val="00F130D5"/>
    <w:rsid w:val="00F939B1"/>
    <w:rsid w:val="00F96FE6"/>
    <w:rsid w:val="00FA5ABE"/>
    <w:rsid w:val="00FE3BDF"/>
    <w:rsid w:val="00FF144D"/>
    <w:rsid w:val="30CB1FB2"/>
    <w:rsid w:val="3B3317FD"/>
    <w:rsid w:val="4F70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0F15D"/>
  <w15:docId w15:val="{2EB1E51E-143D-4D54-B7E5-4E09E541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character" w:styleId="a4">
    <w:name w:val="Strong"/>
    <w:basedOn w:val="a0"/>
    <w:uiPriority w:val="22"/>
    <w:qFormat/>
    <w:rPr>
      <w:b/>
      <w:bCs/>
    </w:rPr>
  </w:style>
  <w:style w:type="paragraph" w:customStyle="1" w:styleId="a5">
    <w:name w:val="石墨文档正文"/>
    <w:qFormat/>
    <w:rPr>
      <w:sz w:val="22"/>
      <w:szCs w:val="22"/>
    </w:rPr>
  </w:style>
  <w:style w:type="paragraph" w:customStyle="1" w:styleId="a6">
    <w:name w:val="石墨文档标题"/>
    <w:next w:val="a5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7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5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1">
    <w:name w:val="石墨文档标题 2"/>
    <w:next w:val="a5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1">
    <w:name w:val="石墨文档标题 3"/>
    <w:next w:val="a5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5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8">
    <w:name w:val="石墨文档引用"/>
    <w:qFormat/>
    <w:pPr>
      <w:pBdr>
        <w:left w:val="single" w:sz="30" w:space="10" w:color="F0F0F0"/>
      </w:pBdr>
    </w:pPr>
    <w:rPr>
      <w:color w:val="ADADAD"/>
      <w:sz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ql-align-justify">
    <w:name w:val="ql-align-justify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ql-author-22827811">
    <w:name w:val="ql-author-22827811"/>
    <w:basedOn w:val="a0"/>
    <w:qFormat/>
  </w:style>
  <w:style w:type="paragraph" w:customStyle="1" w:styleId="ql-indent-1">
    <w:name w:val="ql-indent-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ql-indent-2">
    <w:name w:val="ql-indent-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B662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662B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66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662B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80903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380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uiPriority w:val="99"/>
    <w:semiHidden/>
    <w:qFormat/>
    <w:rsid w:val="006519A8"/>
    <w:rPr>
      <w:rFonts w:ascii="宋体" w:eastAsia="宋体" w:hAnsi="宋体" w:cs="宋体"/>
      <w:sz w:val="24"/>
      <w:szCs w:val="24"/>
    </w:rPr>
  </w:style>
  <w:style w:type="paragraph" w:customStyle="1" w:styleId="01">
    <w:name w:val="01书的正文"/>
    <w:basedOn w:val="a"/>
    <w:qFormat/>
    <w:rsid w:val="006519A8"/>
    <w:pPr>
      <w:overflowPunct w:val="0"/>
      <w:topLinePunct/>
      <w:ind w:firstLineChars="200" w:firstLine="200"/>
      <w:jc w:val="left"/>
      <w:textAlignment w:val="center"/>
    </w:pPr>
    <w:rPr>
      <w:rFonts w:ascii="Times New Roman" w:eastAsia="宋体" w:hAnsi="Times New Roman" w:cs="Times New Roman"/>
      <w:kern w:val="2"/>
      <w:sz w:val="20"/>
    </w:rPr>
  </w:style>
  <w:style w:type="paragraph" w:customStyle="1" w:styleId="00">
    <w:name w:val="00范例"/>
    <w:autoRedefine/>
    <w:qFormat/>
    <w:rsid w:val="006519A8"/>
    <w:pPr>
      <w:widowControl w:val="0"/>
      <w:adjustRightInd w:val="0"/>
      <w:spacing w:beforeLines="120" w:before="288" w:afterLines="80" w:after="192" w:line="360" w:lineRule="atLeast"/>
      <w:jc w:val="both"/>
      <w:textAlignment w:val="baseline"/>
    </w:pPr>
    <w:rPr>
      <w:rFonts w:ascii="方正大黑简体" w:eastAsia="方正粗雅宋_GBK" w:hAnsi="Times New Roman" w:cs="Times New Roman"/>
      <w:bCs/>
      <w:kern w:val="44"/>
      <w:sz w:val="28"/>
      <w:szCs w:val="44"/>
    </w:rPr>
  </w:style>
  <w:style w:type="paragraph" w:customStyle="1" w:styleId="000">
    <w:name w:val="00例代码"/>
    <w:basedOn w:val="a"/>
    <w:autoRedefine/>
    <w:qFormat/>
    <w:rsid w:val="006519A8"/>
    <w:pPr>
      <w:overflowPunct w:val="0"/>
      <w:topLinePunct/>
      <w:spacing w:line="240" w:lineRule="exact"/>
      <w:jc w:val="left"/>
      <w:textAlignment w:val="center"/>
    </w:pPr>
    <w:rPr>
      <w:rFonts w:ascii="Consolas" w:eastAsia="宋体" w:hAnsi="Consolas" w:cs="Times New Roman"/>
      <w:kern w:val="2"/>
      <w:sz w:val="17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19A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519A8"/>
    <w:rPr>
      <w:rFonts w:ascii="Arial" w:eastAsia="宋体" w:hAnsi="Arial" w:cs="Arial"/>
      <w:vanish/>
      <w:sz w:val="16"/>
      <w:szCs w:val="16"/>
    </w:rPr>
  </w:style>
  <w:style w:type="character" w:customStyle="1" w:styleId="hljs-builtin">
    <w:name w:val="hljs-built_in"/>
    <w:basedOn w:val="a0"/>
    <w:rsid w:val="0065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freestone</dc:creator>
  <cp:lastModifiedBy>李 特丽</cp:lastModifiedBy>
  <cp:revision>8</cp:revision>
  <dcterms:created xsi:type="dcterms:W3CDTF">2023-08-14T03:28:00Z</dcterms:created>
  <dcterms:modified xsi:type="dcterms:W3CDTF">2023-08-17T07:18:00Z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
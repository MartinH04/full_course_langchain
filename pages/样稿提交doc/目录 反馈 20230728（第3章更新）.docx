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2A515" w14:textId="77777777" w:rsidR="00245C70" w:rsidRDefault="00000000">
      <w:pPr>
        <w:pStyle w:val="1"/>
      </w:pPr>
      <w:commentRangeStart w:id="0"/>
      <w:r>
        <w:rPr>
          <w:rFonts w:hint="eastAsia"/>
        </w:rPr>
        <w:t>《跟着</w:t>
      </w:r>
      <w:r>
        <w:rPr>
          <w:rFonts w:hint="eastAsia"/>
        </w:rPr>
        <w:t>LangChain</w:t>
      </w:r>
      <w:r>
        <w:rPr>
          <w:rFonts w:hint="eastAsia"/>
        </w:rPr>
        <w:t>学</w:t>
      </w:r>
      <w:r>
        <w:rPr>
          <w:rFonts w:hint="eastAsia"/>
        </w:rPr>
        <w:t>AI</w:t>
      </w:r>
      <w:r>
        <w:rPr>
          <w:rFonts w:hint="eastAsia"/>
        </w:rPr>
        <w:t>应用开发》</w:t>
      </w:r>
      <w:commentRangeEnd w:id="0"/>
      <w:r>
        <w:commentReference w:id="0"/>
      </w:r>
      <w:r>
        <w:rPr>
          <w:rFonts w:hint="eastAsia"/>
        </w:rPr>
        <w:t>目录</w:t>
      </w:r>
    </w:p>
    <w:p w14:paraId="27151AF5" w14:textId="77777777" w:rsidR="00245C70" w:rsidRDefault="00245C70">
      <w:pPr>
        <w:pStyle w:val="a5"/>
        <w:jc w:val="both"/>
        <w:rPr>
          <w:b/>
        </w:rPr>
      </w:pPr>
    </w:p>
    <w:p w14:paraId="6FB7F5F4" w14:textId="77777777" w:rsidR="00245C70" w:rsidRDefault="00000000">
      <w:pPr>
        <w:pStyle w:val="a5"/>
        <w:jc w:val="both"/>
      </w:pPr>
      <w:r>
        <w:rPr>
          <w:b/>
        </w:rPr>
        <w:t>序</w:t>
      </w:r>
      <w:r>
        <w:rPr>
          <w:b/>
        </w:rPr>
        <w:t>/</w:t>
      </w:r>
      <w:r>
        <w:rPr>
          <w:b/>
        </w:rPr>
        <w:t>前言</w:t>
      </w:r>
    </w:p>
    <w:p w14:paraId="7F638062" w14:textId="77777777" w:rsidR="00245C70" w:rsidRDefault="00000000">
      <w:pPr>
        <w:pStyle w:val="a5"/>
        <w:ind w:firstLine="420"/>
        <w:jc w:val="both"/>
      </w:pPr>
      <w:r>
        <w:t>AI</w:t>
      </w:r>
      <w:r>
        <w:t>应用时代开启、</w:t>
      </w:r>
      <w:r>
        <w:t>LangChain</w:t>
      </w:r>
      <w:r>
        <w:t>中文网介绍、作者介绍。</w:t>
      </w:r>
    </w:p>
    <w:p w14:paraId="27411B6D" w14:textId="77777777" w:rsidR="00245C70" w:rsidRDefault="00245C70">
      <w:pPr>
        <w:pStyle w:val="a5"/>
        <w:jc w:val="both"/>
      </w:pPr>
    </w:p>
    <w:p w14:paraId="07C5E6C3" w14:textId="77777777" w:rsidR="00245C70" w:rsidRDefault="00000000">
      <w:pPr>
        <w:pStyle w:val="a5"/>
        <w:jc w:val="both"/>
        <w:rPr>
          <w:bCs/>
        </w:rPr>
      </w:pPr>
      <w:commentRangeStart w:id="1"/>
      <w:r>
        <w:rPr>
          <w:rFonts w:hint="eastAsia"/>
          <w:bCs/>
        </w:rPr>
        <w:t>第一章：</w:t>
      </w:r>
      <w:r>
        <w:rPr>
          <w:rFonts w:hint="eastAsia"/>
          <w:bCs/>
        </w:rPr>
        <w:t>LangChain</w:t>
      </w:r>
      <w:r>
        <w:rPr>
          <w:rFonts w:hint="eastAsia"/>
          <w:bCs/>
        </w:rPr>
        <w:t>是开启</w:t>
      </w:r>
      <w:r>
        <w:rPr>
          <w:rFonts w:hint="eastAsia"/>
          <w:bCs/>
        </w:rPr>
        <w:t>LLM</w:t>
      </w:r>
      <w:r>
        <w:rPr>
          <w:rFonts w:hint="eastAsia"/>
          <w:bCs/>
        </w:rPr>
        <w:t>时代的钥匙</w:t>
      </w:r>
      <w:commentRangeEnd w:id="1"/>
      <w:r>
        <w:commentReference w:id="1"/>
      </w:r>
    </w:p>
    <w:p w14:paraId="03C74D5E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1.1</w:t>
      </w:r>
      <w:r>
        <w:rPr>
          <w:rFonts w:hint="eastAsia"/>
          <w:bCs/>
        </w:rPr>
        <w:t>大语言模型</w:t>
      </w:r>
      <w:r>
        <w:rPr>
          <w:rFonts w:hint="eastAsia"/>
          <w:bCs/>
        </w:rPr>
        <w:t>LLM</w:t>
      </w:r>
      <w:r>
        <w:rPr>
          <w:rFonts w:hint="eastAsia"/>
          <w:bCs/>
        </w:rPr>
        <w:t>简史</w:t>
      </w:r>
    </w:p>
    <w:p w14:paraId="0FEFB3B7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1.1.1</w:t>
      </w:r>
      <w:r>
        <w:rPr>
          <w:rFonts w:hint="eastAsia"/>
          <w:bCs/>
        </w:rPr>
        <w:t>海外</w:t>
      </w:r>
      <w:r>
        <w:rPr>
          <w:rFonts w:hint="eastAsia"/>
          <w:bCs/>
        </w:rPr>
        <w:t>LLM</w:t>
      </w:r>
      <w:r>
        <w:rPr>
          <w:rFonts w:hint="eastAsia"/>
          <w:bCs/>
        </w:rPr>
        <w:t>发展阶段</w:t>
      </w:r>
    </w:p>
    <w:p w14:paraId="79CE3F88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1.1.2</w:t>
      </w:r>
      <w:r>
        <w:rPr>
          <w:rFonts w:hint="eastAsia"/>
          <w:bCs/>
        </w:rPr>
        <w:t>国内</w:t>
      </w:r>
      <w:r>
        <w:rPr>
          <w:rFonts w:hint="eastAsia"/>
          <w:bCs/>
        </w:rPr>
        <w:t>LLM</w:t>
      </w:r>
      <w:r>
        <w:rPr>
          <w:rFonts w:hint="eastAsia"/>
          <w:bCs/>
        </w:rPr>
        <w:t>现状</w:t>
      </w:r>
    </w:p>
    <w:p w14:paraId="78682C41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1.2</w:t>
      </w:r>
      <w:r>
        <w:rPr>
          <w:bCs/>
        </w:rPr>
        <w:t xml:space="preserve"> </w:t>
      </w:r>
      <w:r>
        <w:rPr>
          <w:rFonts w:hint="eastAsia"/>
          <w:bCs/>
        </w:rPr>
        <w:t>2023</w:t>
      </w:r>
      <w:r>
        <w:rPr>
          <w:rFonts w:hint="eastAsia"/>
          <w:bCs/>
        </w:rPr>
        <w:t>年是大语言模型应用元年</w:t>
      </w:r>
    </w:p>
    <w:p w14:paraId="4F76B086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1.2.1</w:t>
      </w:r>
      <w:r>
        <w:rPr>
          <w:bCs/>
        </w:rPr>
        <w:t xml:space="preserve"> </w:t>
      </w:r>
      <w:r>
        <w:rPr>
          <w:rFonts w:hint="eastAsia"/>
          <w:bCs/>
        </w:rPr>
        <w:t>OpenA</w:t>
      </w:r>
      <w:r>
        <w:rPr>
          <w:bCs/>
        </w:rPr>
        <w:t>I</w:t>
      </w:r>
      <w:r>
        <w:rPr>
          <w:rFonts w:hint="eastAsia"/>
          <w:bCs/>
        </w:rPr>
        <w:t>和</w:t>
      </w:r>
      <w:r>
        <w:rPr>
          <w:rFonts w:hint="eastAsia"/>
          <w:bCs/>
        </w:rPr>
        <w:t>GPT</w:t>
      </w:r>
      <w:r>
        <w:rPr>
          <w:rFonts w:hint="eastAsia"/>
          <w:bCs/>
        </w:rPr>
        <w:t>模型的成功</w:t>
      </w:r>
    </w:p>
    <w:p w14:paraId="175EE8B6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1.2.2</w:t>
      </w:r>
      <w:r>
        <w:rPr>
          <w:rFonts w:hint="eastAsia"/>
          <w:bCs/>
        </w:rPr>
        <w:t>人工智能变的触手可及</w:t>
      </w:r>
    </w:p>
    <w:p w14:paraId="2F125467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1.2.3</w:t>
      </w:r>
      <w:r>
        <w:rPr>
          <w:rFonts w:hint="eastAsia"/>
          <w:bCs/>
        </w:rPr>
        <w:t>“智能”成为新基础设施</w:t>
      </w:r>
    </w:p>
    <w:p w14:paraId="6D3CB56D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1.3</w:t>
      </w:r>
      <w:r>
        <w:rPr>
          <w:bCs/>
        </w:rPr>
        <w:t xml:space="preserve"> </w:t>
      </w:r>
      <w:r>
        <w:rPr>
          <w:rFonts w:hint="eastAsia"/>
          <w:bCs/>
        </w:rPr>
        <w:t>LangChain</w:t>
      </w:r>
      <w:r>
        <w:rPr>
          <w:rFonts w:hint="eastAsia"/>
          <w:bCs/>
        </w:rPr>
        <w:t>开启</w:t>
      </w:r>
      <w:r>
        <w:rPr>
          <w:rFonts w:hint="eastAsia"/>
          <w:bCs/>
        </w:rPr>
        <w:t>LLM</w:t>
      </w:r>
      <w:r>
        <w:rPr>
          <w:rFonts w:hint="eastAsia"/>
          <w:bCs/>
        </w:rPr>
        <w:t>新时代</w:t>
      </w:r>
    </w:p>
    <w:p w14:paraId="4D0917C6" w14:textId="77777777" w:rsidR="00245C70" w:rsidRDefault="00000000">
      <w:pPr>
        <w:pStyle w:val="a5"/>
        <w:ind w:leftChars="382" w:left="840"/>
        <w:jc w:val="both"/>
        <w:rPr>
          <w:ins w:id="2" w:author="Admin" w:date="2023-07-18T10:10:00Z"/>
          <w:bCs/>
        </w:rPr>
      </w:pPr>
      <w:r>
        <w:rPr>
          <w:rFonts w:hint="eastAsia"/>
          <w:bCs/>
        </w:rPr>
        <w:t>1.3.1</w:t>
      </w:r>
      <w:r>
        <w:rPr>
          <w:bCs/>
        </w:rPr>
        <w:t xml:space="preserve"> </w:t>
      </w:r>
      <w:r>
        <w:rPr>
          <w:rFonts w:hint="eastAsia"/>
          <w:bCs/>
        </w:rPr>
        <w:t>LLM</w:t>
      </w:r>
      <w:r>
        <w:rPr>
          <w:rFonts w:hint="eastAsia"/>
          <w:bCs/>
        </w:rPr>
        <w:t>应用开发门槛大幅降低</w:t>
      </w:r>
    </w:p>
    <w:p w14:paraId="70E1E676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1.3.2</w:t>
      </w:r>
      <w:r>
        <w:rPr>
          <w:bCs/>
        </w:rPr>
        <w:t xml:space="preserve"> </w:t>
      </w:r>
      <w:r>
        <w:rPr>
          <w:rFonts w:hint="eastAsia"/>
          <w:bCs/>
        </w:rPr>
        <w:t>LangChain</w:t>
      </w:r>
      <w:r>
        <w:rPr>
          <w:bCs/>
        </w:rPr>
        <w:t>诞生史</w:t>
      </w:r>
    </w:p>
    <w:p w14:paraId="25532D69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1.4</w:t>
      </w:r>
      <w:r>
        <w:rPr>
          <w:rFonts w:hint="eastAsia"/>
          <w:bCs/>
        </w:rPr>
        <w:t>本章小结</w:t>
      </w:r>
    </w:p>
    <w:p w14:paraId="0301E865" w14:textId="77777777" w:rsidR="00245C70" w:rsidRDefault="00000000">
      <w:pPr>
        <w:pStyle w:val="a5"/>
        <w:ind w:leftChars="191" w:left="420"/>
        <w:jc w:val="both"/>
        <w:rPr>
          <w:bCs/>
          <w:color w:val="C00000"/>
        </w:rPr>
      </w:pPr>
      <w:r>
        <w:rPr>
          <w:rFonts w:hint="eastAsia"/>
          <w:bCs/>
          <w:color w:val="C00000"/>
        </w:rPr>
        <w:t>示例：</w:t>
      </w:r>
    </w:p>
    <w:p w14:paraId="7B3D1699" w14:textId="77777777" w:rsidR="00245C70" w:rsidRDefault="00000000">
      <w:pPr>
        <w:pStyle w:val="a5"/>
        <w:jc w:val="both"/>
        <w:rPr>
          <w:bCs/>
          <w:color w:val="C00000"/>
        </w:rPr>
      </w:pPr>
      <w:r>
        <w:rPr>
          <w:rFonts w:hint="eastAsia"/>
          <w:bCs/>
          <w:color w:val="C00000"/>
        </w:rPr>
        <w:t>第</w:t>
      </w:r>
      <w:r>
        <w:rPr>
          <w:rFonts w:hint="eastAsia"/>
          <w:bCs/>
          <w:color w:val="C00000"/>
        </w:rPr>
        <w:t>1</w:t>
      </w:r>
      <w:r>
        <w:rPr>
          <w:rFonts w:hint="eastAsia"/>
          <w:bCs/>
          <w:color w:val="C00000"/>
        </w:rPr>
        <w:t>章</w:t>
      </w:r>
      <w:r>
        <w:rPr>
          <w:rFonts w:hint="eastAsia"/>
          <w:bCs/>
          <w:color w:val="C00000"/>
        </w:rPr>
        <w:t xml:space="preserve"> LangChain</w:t>
      </w:r>
      <w:r>
        <w:rPr>
          <w:rFonts w:hint="eastAsia"/>
          <w:bCs/>
          <w:color w:val="C00000"/>
        </w:rPr>
        <w:t>是开启大语言模型时代的钥匙</w:t>
      </w:r>
    </w:p>
    <w:p w14:paraId="7198D65B" w14:textId="77777777" w:rsidR="00245C70" w:rsidRDefault="00000000">
      <w:pPr>
        <w:pStyle w:val="a5"/>
        <w:numPr>
          <w:ilvl w:val="1"/>
          <w:numId w:val="2"/>
        </w:numPr>
        <w:jc w:val="both"/>
        <w:rPr>
          <w:bCs/>
          <w:color w:val="C00000"/>
        </w:rPr>
      </w:pPr>
      <w:r>
        <w:rPr>
          <w:rFonts w:hint="eastAsia"/>
          <w:bCs/>
          <w:color w:val="C00000"/>
        </w:rPr>
        <w:t>大语言模型概述</w:t>
      </w:r>
    </w:p>
    <w:p w14:paraId="0F644BAF" w14:textId="77777777" w:rsidR="00245C70" w:rsidRDefault="00000000">
      <w:pPr>
        <w:pStyle w:val="a5"/>
        <w:jc w:val="both"/>
        <w:rPr>
          <w:bCs/>
          <w:color w:val="C00000"/>
        </w:rPr>
      </w:pPr>
      <w:r>
        <w:rPr>
          <w:rFonts w:hint="eastAsia"/>
          <w:bCs/>
          <w:color w:val="C00000"/>
        </w:rPr>
        <w:t>1.1.1</w:t>
      </w:r>
      <w:r>
        <w:rPr>
          <w:rFonts w:hint="eastAsia"/>
          <w:bCs/>
          <w:color w:val="C00000"/>
        </w:rPr>
        <w:t>什么是大语言模型</w:t>
      </w:r>
    </w:p>
    <w:p w14:paraId="15B83E56" w14:textId="77777777" w:rsidR="00245C70" w:rsidRDefault="00000000">
      <w:pPr>
        <w:pStyle w:val="a5"/>
        <w:jc w:val="both"/>
        <w:rPr>
          <w:bCs/>
          <w:color w:val="C00000"/>
        </w:rPr>
      </w:pPr>
      <w:r>
        <w:rPr>
          <w:rFonts w:hint="eastAsia"/>
          <w:bCs/>
          <w:color w:val="C00000"/>
        </w:rPr>
        <w:t>1.1.2</w:t>
      </w:r>
      <w:r>
        <w:rPr>
          <w:rFonts w:hint="eastAsia"/>
          <w:bCs/>
          <w:color w:val="C00000"/>
        </w:rPr>
        <w:t>大语言模型的发展</w:t>
      </w:r>
    </w:p>
    <w:p w14:paraId="583C20D6" w14:textId="77777777" w:rsidR="00245C70" w:rsidRDefault="00000000">
      <w:pPr>
        <w:pStyle w:val="a5"/>
        <w:jc w:val="both"/>
        <w:rPr>
          <w:bCs/>
          <w:color w:val="C00000"/>
        </w:rPr>
      </w:pPr>
      <w:r>
        <w:rPr>
          <w:rFonts w:hint="eastAsia"/>
          <w:bCs/>
          <w:color w:val="C00000"/>
        </w:rPr>
        <w:t>1.1.2</w:t>
      </w:r>
      <w:r>
        <w:rPr>
          <w:rFonts w:hint="eastAsia"/>
          <w:bCs/>
          <w:color w:val="C00000"/>
        </w:rPr>
        <w:t>大语言模型的应用</w:t>
      </w:r>
    </w:p>
    <w:p w14:paraId="15C4A968" w14:textId="77777777" w:rsidR="00245C70" w:rsidRDefault="00000000">
      <w:pPr>
        <w:pStyle w:val="a5"/>
        <w:jc w:val="both"/>
        <w:rPr>
          <w:bCs/>
          <w:color w:val="C00000"/>
        </w:rPr>
      </w:pPr>
      <w:r>
        <w:rPr>
          <w:rFonts w:hint="eastAsia"/>
          <w:bCs/>
          <w:color w:val="C00000"/>
        </w:rPr>
        <w:t>1.1.3</w:t>
      </w:r>
      <w:r>
        <w:rPr>
          <w:rFonts w:hint="eastAsia"/>
          <w:bCs/>
          <w:color w:val="C00000"/>
        </w:rPr>
        <w:t>大语言模型的工具对比</w:t>
      </w:r>
      <w:r>
        <w:rPr>
          <w:rFonts w:hint="eastAsia"/>
          <w:bCs/>
          <w:color w:val="C00000"/>
        </w:rPr>
        <w:t xml:space="preserve"> </w:t>
      </w:r>
    </w:p>
    <w:p w14:paraId="34A3B154" w14:textId="77777777" w:rsidR="00245C70" w:rsidRDefault="00000000">
      <w:pPr>
        <w:pStyle w:val="a5"/>
        <w:numPr>
          <w:ilvl w:val="1"/>
          <w:numId w:val="2"/>
        </w:numPr>
        <w:jc w:val="both"/>
        <w:rPr>
          <w:bCs/>
          <w:color w:val="C00000"/>
        </w:rPr>
      </w:pPr>
      <w:r>
        <w:rPr>
          <w:rFonts w:hint="eastAsia"/>
          <w:bCs/>
          <w:color w:val="C00000"/>
        </w:rPr>
        <w:t>LangChain</w:t>
      </w:r>
      <w:r>
        <w:rPr>
          <w:rFonts w:hint="eastAsia"/>
          <w:bCs/>
          <w:color w:val="C00000"/>
        </w:rPr>
        <w:t>概述</w:t>
      </w:r>
    </w:p>
    <w:p w14:paraId="06D6C65A" w14:textId="77777777" w:rsidR="00245C70" w:rsidRDefault="00000000">
      <w:pPr>
        <w:pStyle w:val="a5"/>
        <w:jc w:val="both"/>
        <w:rPr>
          <w:bCs/>
          <w:color w:val="C00000"/>
        </w:rPr>
      </w:pPr>
      <w:r>
        <w:rPr>
          <w:rFonts w:hint="eastAsia"/>
          <w:bCs/>
          <w:color w:val="C00000"/>
        </w:rPr>
        <w:t>1.2.1LangChain</w:t>
      </w:r>
      <w:r>
        <w:rPr>
          <w:rFonts w:hint="eastAsia"/>
          <w:bCs/>
          <w:color w:val="C00000"/>
        </w:rPr>
        <w:t>的定义和背景</w:t>
      </w:r>
    </w:p>
    <w:p w14:paraId="78840E35" w14:textId="77777777" w:rsidR="00245C70" w:rsidRDefault="00000000">
      <w:pPr>
        <w:pStyle w:val="a5"/>
        <w:jc w:val="both"/>
        <w:rPr>
          <w:bCs/>
          <w:color w:val="C00000"/>
        </w:rPr>
      </w:pPr>
      <w:r>
        <w:rPr>
          <w:rFonts w:hint="eastAsia"/>
          <w:bCs/>
          <w:color w:val="C00000"/>
        </w:rPr>
        <w:t>1.2.2 LangChain</w:t>
      </w:r>
      <w:r>
        <w:rPr>
          <w:rFonts w:hint="eastAsia"/>
          <w:bCs/>
          <w:color w:val="C00000"/>
        </w:rPr>
        <w:t>的应用和优势</w:t>
      </w:r>
    </w:p>
    <w:p w14:paraId="7D220B33" w14:textId="77777777" w:rsidR="00245C70" w:rsidRDefault="00000000">
      <w:pPr>
        <w:pStyle w:val="a5"/>
        <w:jc w:val="both"/>
        <w:rPr>
          <w:bCs/>
        </w:rPr>
      </w:pPr>
      <w:r>
        <w:rPr>
          <w:rFonts w:hint="eastAsia"/>
          <w:bCs/>
          <w:color w:val="C00000"/>
        </w:rPr>
        <w:t>1.2.3 LangChain</w:t>
      </w:r>
      <w:r>
        <w:rPr>
          <w:rFonts w:hint="eastAsia"/>
          <w:bCs/>
          <w:color w:val="C00000"/>
        </w:rPr>
        <w:t>的基本工作原理</w:t>
      </w:r>
    </w:p>
    <w:p w14:paraId="1E149EC9" w14:textId="77777777" w:rsidR="00245C70" w:rsidRDefault="00000000">
      <w:pPr>
        <w:pStyle w:val="a5"/>
        <w:jc w:val="both"/>
        <w:rPr>
          <w:bCs/>
        </w:rPr>
      </w:pPr>
      <w:r>
        <w:rPr>
          <w:rFonts w:hint="eastAsia"/>
          <w:bCs/>
        </w:rPr>
        <w:t>第二章：</w:t>
      </w:r>
      <w:r>
        <w:rPr>
          <w:rFonts w:hint="eastAsia"/>
          <w:bCs/>
        </w:rPr>
        <w:t>LangChain</w:t>
      </w:r>
      <w:r>
        <w:rPr>
          <w:rFonts w:hint="eastAsia"/>
          <w:bCs/>
        </w:rPr>
        <w:t>入门</w:t>
      </w:r>
    </w:p>
    <w:p w14:paraId="181C5738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2.1</w:t>
      </w:r>
      <w:r>
        <w:rPr>
          <w:rFonts w:hint="eastAsia"/>
          <w:bCs/>
        </w:rPr>
        <w:t>开始学习之前</w:t>
      </w:r>
    </w:p>
    <w:p w14:paraId="124ABCCA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2.1.1</w:t>
      </w:r>
      <w:r>
        <w:rPr>
          <w:rFonts w:hint="eastAsia"/>
          <w:bCs/>
        </w:rPr>
        <w:t>为什么需要</w:t>
      </w:r>
      <w:r>
        <w:rPr>
          <w:rFonts w:hint="eastAsia"/>
          <w:bCs/>
        </w:rPr>
        <w:t>Langchain</w:t>
      </w:r>
    </w:p>
    <w:p w14:paraId="583942C2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2.1.2</w:t>
      </w:r>
      <w:r>
        <w:rPr>
          <w:rFonts w:hint="eastAsia"/>
          <w:bCs/>
        </w:rPr>
        <w:t>环境和密钥配置</w:t>
      </w:r>
    </w:p>
    <w:p w14:paraId="27C30137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2.2</w:t>
      </w:r>
      <w:r>
        <w:rPr>
          <w:rFonts w:hint="eastAsia"/>
          <w:bCs/>
        </w:rPr>
        <w:t>定义</w:t>
      </w:r>
      <w:r>
        <w:rPr>
          <w:rFonts w:hint="eastAsia"/>
          <w:bCs/>
        </w:rPr>
        <w:t>Langchain</w:t>
      </w:r>
    </w:p>
    <w:p w14:paraId="7F1274AB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2.3</w:t>
      </w:r>
      <w:r>
        <w:rPr>
          <w:bCs/>
        </w:rPr>
        <w:t xml:space="preserve"> </w:t>
      </w:r>
      <w:r>
        <w:rPr>
          <w:rFonts w:hint="eastAsia"/>
          <w:bCs/>
        </w:rPr>
        <w:t>Langchain</w:t>
      </w:r>
      <w:r>
        <w:rPr>
          <w:rFonts w:hint="eastAsia"/>
          <w:bCs/>
        </w:rPr>
        <w:t>的优点</w:t>
      </w:r>
    </w:p>
    <w:p w14:paraId="0212AE39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2.3.14</w:t>
      </w:r>
      <w:r>
        <w:rPr>
          <w:rFonts w:hint="eastAsia"/>
          <w:bCs/>
        </w:rPr>
        <w:t>行代码开始</w:t>
      </w:r>
    </w:p>
    <w:p w14:paraId="21B27BFA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2.3.2</w:t>
      </w:r>
      <w:r>
        <w:rPr>
          <w:rFonts w:hint="eastAsia"/>
          <w:bCs/>
        </w:rPr>
        <w:t>核心模块</w:t>
      </w:r>
    </w:p>
    <w:p w14:paraId="574AF34C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2.3.3</w:t>
      </w:r>
      <w:r>
        <w:rPr>
          <w:rFonts w:hint="eastAsia"/>
          <w:bCs/>
        </w:rPr>
        <w:t>模型的先天缺陷</w:t>
      </w:r>
    </w:p>
    <w:p w14:paraId="71649468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2.4</w:t>
      </w:r>
      <w:r>
        <w:rPr>
          <w:rFonts w:hint="eastAsia"/>
          <w:bCs/>
        </w:rPr>
        <w:t>创建你的第一个</w:t>
      </w:r>
      <w:r>
        <w:rPr>
          <w:rFonts w:hint="eastAsia"/>
          <w:bCs/>
        </w:rPr>
        <w:t>Langchain</w:t>
      </w:r>
      <w:r>
        <w:rPr>
          <w:rFonts w:hint="eastAsia"/>
          <w:bCs/>
        </w:rPr>
        <w:t>应用程序</w:t>
      </w:r>
    </w:p>
    <w:p w14:paraId="3A9E45E7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2.4.1</w:t>
      </w:r>
      <w:r>
        <w:rPr>
          <w:bCs/>
        </w:rPr>
        <w:t xml:space="preserve"> </w:t>
      </w:r>
      <w:r>
        <w:rPr>
          <w:rFonts w:hint="eastAsia"/>
          <w:bCs/>
        </w:rPr>
        <w:t>Langchain</w:t>
      </w:r>
      <w:r>
        <w:rPr>
          <w:rFonts w:hint="eastAsia"/>
          <w:bCs/>
        </w:rPr>
        <w:t>开发流程</w:t>
      </w:r>
    </w:p>
    <w:p w14:paraId="64EC8CF3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2.4.2</w:t>
      </w:r>
      <w:r>
        <w:rPr>
          <w:rFonts w:hint="eastAsia"/>
          <w:bCs/>
        </w:rPr>
        <w:t>创建你的第一个聊天机器人</w:t>
      </w:r>
    </w:p>
    <w:p w14:paraId="61E844E8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2.4.3</w:t>
      </w:r>
      <w:r>
        <w:rPr>
          <w:rFonts w:hint="eastAsia"/>
          <w:bCs/>
        </w:rPr>
        <w:t>减少</w:t>
      </w:r>
      <w:r>
        <w:rPr>
          <w:rFonts w:hint="eastAsia"/>
          <w:bCs/>
        </w:rPr>
        <w:t>Prompt</w:t>
      </w:r>
      <w:r>
        <w:rPr>
          <w:rFonts w:hint="eastAsia"/>
          <w:bCs/>
        </w:rPr>
        <w:t>输入</w:t>
      </w:r>
    </w:p>
    <w:p w14:paraId="26A85113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lastRenderedPageBreak/>
        <w:t>2.4.4</w:t>
      </w:r>
      <w:r>
        <w:rPr>
          <w:rFonts w:hint="eastAsia"/>
          <w:bCs/>
        </w:rPr>
        <w:t>开始对话</w:t>
      </w:r>
    </w:p>
    <w:p w14:paraId="223B02BF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2.5</w:t>
      </w:r>
      <w:r>
        <w:rPr>
          <w:rFonts w:hint="eastAsia"/>
          <w:bCs/>
        </w:rPr>
        <w:t>本章小结</w:t>
      </w:r>
    </w:p>
    <w:p w14:paraId="4CE51FBE" w14:textId="77777777" w:rsidR="00245C70" w:rsidRDefault="00245C70">
      <w:pPr>
        <w:pStyle w:val="a5"/>
        <w:jc w:val="both"/>
        <w:rPr>
          <w:bCs/>
        </w:rPr>
      </w:pPr>
    </w:p>
    <w:p w14:paraId="0CFFAB5F" w14:textId="4BDE1AC5" w:rsidR="00245C70" w:rsidRDefault="00000000">
      <w:pPr>
        <w:pStyle w:val="a5"/>
        <w:jc w:val="both"/>
        <w:rPr>
          <w:bCs/>
        </w:rPr>
      </w:pPr>
      <w:r>
        <w:rPr>
          <w:rFonts w:hint="eastAsia"/>
          <w:bCs/>
        </w:rPr>
        <w:t>第三章：模型</w:t>
      </w:r>
      <w:r w:rsidR="00DC6A8D">
        <w:rPr>
          <w:rFonts w:hint="eastAsia"/>
          <w:bCs/>
        </w:rPr>
        <w:t>I</w:t>
      </w:r>
      <w:r w:rsidR="00DC6A8D">
        <w:rPr>
          <w:bCs/>
        </w:rPr>
        <w:t>/O</w:t>
      </w:r>
    </w:p>
    <w:p w14:paraId="475E0BD7" w14:textId="2CDF4DE9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3.1</w:t>
      </w:r>
      <w:r w:rsidR="00DC6A8D">
        <w:rPr>
          <w:bCs/>
        </w:rPr>
        <w:t xml:space="preserve"> </w:t>
      </w:r>
      <w:r w:rsidR="00DC6A8D">
        <w:rPr>
          <w:rFonts w:hint="eastAsia"/>
          <w:bCs/>
        </w:rPr>
        <w:t>模型包装器</w:t>
      </w:r>
    </w:p>
    <w:p w14:paraId="7DF91703" w14:textId="78F876DC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3.1.1</w:t>
      </w:r>
      <w:r w:rsidR="00DC6A8D">
        <w:rPr>
          <w:rFonts w:hint="eastAsia"/>
          <w:bCs/>
        </w:rPr>
        <w:t>模型包装器</w:t>
      </w:r>
      <w:r w:rsidR="00DC6A8D">
        <w:rPr>
          <w:rFonts w:hint="eastAsia"/>
          <w:bCs/>
        </w:rPr>
        <w:t>的分类</w:t>
      </w:r>
    </w:p>
    <w:p w14:paraId="57F4BB1C" w14:textId="68E52B01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3.1.2</w:t>
      </w:r>
      <w:r w:rsidR="00DC6A8D">
        <w:rPr>
          <w:rFonts w:hint="eastAsia"/>
          <w:bCs/>
        </w:rPr>
        <w:t xml:space="preserve"> </w:t>
      </w:r>
      <w:r w:rsidR="00DC6A8D">
        <w:rPr>
          <w:bCs/>
        </w:rPr>
        <w:t xml:space="preserve">LLM </w:t>
      </w:r>
      <w:r w:rsidR="00DC6A8D">
        <w:rPr>
          <w:rFonts w:hint="eastAsia"/>
          <w:bCs/>
        </w:rPr>
        <w:t>包装器</w:t>
      </w:r>
    </w:p>
    <w:p w14:paraId="62BB0619" w14:textId="7F4A9F11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3.1.3</w:t>
      </w:r>
      <w:r w:rsidR="00DC6A8D">
        <w:rPr>
          <w:rFonts w:hint="eastAsia"/>
          <w:bCs/>
        </w:rPr>
        <w:t xml:space="preserve"> </w:t>
      </w:r>
      <w:r w:rsidR="00DC6A8D">
        <w:rPr>
          <w:bCs/>
        </w:rPr>
        <w:t>C</w:t>
      </w:r>
      <w:r w:rsidR="00DC6A8D">
        <w:rPr>
          <w:rFonts w:hint="eastAsia"/>
          <w:bCs/>
        </w:rPr>
        <w:t>hat</w:t>
      </w:r>
      <w:r w:rsidR="00DC6A8D">
        <w:rPr>
          <w:bCs/>
        </w:rPr>
        <w:t xml:space="preserve"> Model </w:t>
      </w:r>
      <w:r w:rsidR="00DC6A8D">
        <w:rPr>
          <w:rFonts w:hint="eastAsia"/>
          <w:bCs/>
        </w:rPr>
        <w:t>包装器</w:t>
      </w:r>
    </w:p>
    <w:p w14:paraId="3BE5E09F" w14:textId="6EE16582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3.2</w:t>
      </w:r>
      <w:r>
        <w:rPr>
          <w:rFonts w:hint="eastAsia"/>
          <w:bCs/>
        </w:rPr>
        <w:t>提示</w:t>
      </w:r>
      <w:r w:rsidR="00DC6A8D">
        <w:rPr>
          <w:rFonts w:hint="eastAsia"/>
          <w:bCs/>
        </w:rPr>
        <w:t>词</w:t>
      </w:r>
    </w:p>
    <w:p w14:paraId="7CE7110B" w14:textId="199E355C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3.2.1</w:t>
      </w:r>
      <w:r>
        <w:rPr>
          <w:rFonts w:hint="eastAsia"/>
          <w:bCs/>
        </w:rPr>
        <w:t>提示</w:t>
      </w:r>
      <w:r w:rsidR="00DC6A8D">
        <w:rPr>
          <w:rFonts w:hint="eastAsia"/>
          <w:bCs/>
        </w:rPr>
        <w:t>词</w:t>
      </w:r>
      <w:r>
        <w:rPr>
          <w:rFonts w:hint="eastAsia"/>
          <w:bCs/>
        </w:rPr>
        <w:t>模板</w:t>
      </w:r>
    </w:p>
    <w:p w14:paraId="4785D8AB" w14:textId="79E8B4D9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3.2.2</w:t>
      </w:r>
      <w:r>
        <w:rPr>
          <w:rFonts w:hint="eastAsia"/>
          <w:bCs/>
        </w:rPr>
        <w:t>少样本提示</w:t>
      </w:r>
      <w:r w:rsidR="00DC6A8D">
        <w:rPr>
          <w:rFonts w:hint="eastAsia"/>
          <w:bCs/>
        </w:rPr>
        <w:t>词</w:t>
      </w:r>
      <w:r>
        <w:rPr>
          <w:rFonts w:hint="eastAsia"/>
          <w:bCs/>
        </w:rPr>
        <w:t>模板</w:t>
      </w:r>
    </w:p>
    <w:p w14:paraId="74D5F3C1" w14:textId="77E797B9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3.2.3</w:t>
      </w:r>
      <w:r w:rsidR="00DC6A8D">
        <w:rPr>
          <w:rFonts w:hint="eastAsia"/>
          <w:bCs/>
        </w:rPr>
        <w:t>少样本提示词模板</w:t>
      </w:r>
      <w:r w:rsidR="00DC6A8D">
        <w:rPr>
          <w:rFonts w:hint="eastAsia"/>
          <w:bCs/>
        </w:rPr>
        <w:t>的使用</w:t>
      </w:r>
    </w:p>
    <w:p w14:paraId="4EF538EF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3.2.4</w:t>
      </w:r>
      <w:r>
        <w:rPr>
          <w:rFonts w:hint="eastAsia"/>
          <w:bCs/>
        </w:rPr>
        <w:t>示例提示选择器</w:t>
      </w:r>
    </w:p>
    <w:p w14:paraId="4A66CC12" w14:textId="69A3053B" w:rsidR="00DC6A8D" w:rsidRDefault="00DC6A8D">
      <w:pPr>
        <w:pStyle w:val="a5"/>
        <w:ind w:leftChars="382" w:left="840"/>
        <w:jc w:val="both"/>
        <w:rPr>
          <w:rFonts w:hint="eastAsia"/>
          <w:bCs/>
        </w:rPr>
      </w:pPr>
      <w:r>
        <w:rPr>
          <w:rFonts w:hint="eastAsia"/>
          <w:bCs/>
        </w:rPr>
        <w:t>3</w:t>
      </w:r>
      <w:r>
        <w:rPr>
          <w:bCs/>
        </w:rPr>
        <w:t xml:space="preserve">.2.5 </w:t>
      </w:r>
      <w:r>
        <w:rPr>
          <w:rFonts w:hint="eastAsia"/>
          <w:bCs/>
        </w:rPr>
        <w:t>扩展提示词模板</w:t>
      </w:r>
    </w:p>
    <w:p w14:paraId="3096128D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3.3</w:t>
      </w:r>
      <w:r>
        <w:rPr>
          <w:rFonts w:hint="eastAsia"/>
          <w:bCs/>
        </w:rPr>
        <w:t>输出解析器</w:t>
      </w:r>
    </w:p>
    <w:p w14:paraId="08526A04" w14:textId="568E01ED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3.3.1</w:t>
      </w:r>
      <w:r>
        <w:rPr>
          <w:rFonts w:hint="eastAsia"/>
          <w:bCs/>
        </w:rPr>
        <w:t>输出</w:t>
      </w:r>
      <w:r w:rsidR="00DC6A8D">
        <w:rPr>
          <w:rFonts w:hint="eastAsia"/>
          <w:bCs/>
        </w:rPr>
        <w:t>解析器的功能</w:t>
      </w:r>
    </w:p>
    <w:p w14:paraId="5CB9D72B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3.3.2</w:t>
      </w:r>
      <w:r>
        <w:rPr>
          <w:bCs/>
        </w:rPr>
        <w:t xml:space="preserve"> </w:t>
      </w:r>
      <w:r>
        <w:rPr>
          <w:rFonts w:hint="eastAsia"/>
          <w:bCs/>
        </w:rPr>
        <w:t>PydanticJSON</w:t>
      </w:r>
      <w:r>
        <w:rPr>
          <w:rFonts w:hint="eastAsia"/>
          <w:bCs/>
        </w:rPr>
        <w:t>解析器</w:t>
      </w:r>
    </w:p>
    <w:p w14:paraId="608083E8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3.3.3</w:t>
      </w:r>
      <w:r>
        <w:rPr>
          <w:rFonts w:hint="eastAsia"/>
          <w:bCs/>
        </w:rPr>
        <w:t>结构化输出解析器</w:t>
      </w:r>
    </w:p>
    <w:p w14:paraId="3D513BB7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3.4</w:t>
      </w:r>
      <w:r>
        <w:rPr>
          <w:rFonts w:hint="eastAsia"/>
          <w:bCs/>
        </w:rPr>
        <w:t>本章小结</w:t>
      </w:r>
    </w:p>
    <w:p w14:paraId="706CAC8D" w14:textId="77777777" w:rsidR="00245C70" w:rsidRDefault="00245C70">
      <w:pPr>
        <w:pStyle w:val="a5"/>
        <w:jc w:val="both"/>
        <w:rPr>
          <w:bCs/>
        </w:rPr>
      </w:pPr>
    </w:p>
    <w:p w14:paraId="14248B98" w14:textId="77777777" w:rsidR="00245C70" w:rsidRDefault="00000000">
      <w:pPr>
        <w:pStyle w:val="a5"/>
        <w:jc w:val="both"/>
        <w:rPr>
          <w:bCs/>
        </w:rPr>
      </w:pPr>
      <w:r>
        <w:rPr>
          <w:rFonts w:hint="eastAsia"/>
          <w:bCs/>
        </w:rPr>
        <w:t>第四章：数据连接</w:t>
      </w:r>
    </w:p>
    <w:p w14:paraId="590C0F1F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4.1</w:t>
      </w:r>
      <w:r>
        <w:rPr>
          <w:rFonts w:hint="eastAsia"/>
          <w:bCs/>
        </w:rPr>
        <w:t>数据连接介绍</w:t>
      </w:r>
    </w:p>
    <w:p w14:paraId="3EAD0E59" w14:textId="1C1627FB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4.1.</w:t>
      </w:r>
      <w:r w:rsidR="00DC6A8D">
        <w:rPr>
          <w:bCs/>
        </w:rPr>
        <w:t>1</w:t>
      </w:r>
      <w:r>
        <w:rPr>
          <w:rFonts w:hint="eastAsia"/>
          <w:bCs/>
        </w:rPr>
        <w:t>文档加载器</w:t>
      </w:r>
    </w:p>
    <w:p w14:paraId="100C505D" w14:textId="76D2E4AC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4.1.</w:t>
      </w:r>
      <w:r w:rsidR="00DC6A8D">
        <w:rPr>
          <w:bCs/>
        </w:rPr>
        <w:t>2</w:t>
      </w:r>
      <w:r>
        <w:rPr>
          <w:rFonts w:hint="eastAsia"/>
          <w:bCs/>
        </w:rPr>
        <w:t>加载器原理与应用</w:t>
      </w:r>
    </w:p>
    <w:p w14:paraId="4373C611" w14:textId="54B7F60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4.1.</w:t>
      </w:r>
      <w:r w:rsidR="00DC6A8D">
        <w:rPr>
          <w:bCs/>
        </w:rPr>
        <w:t>3</w:t>
      </w:r>
      <w:r>
        <w:rPr>
          <w:rFonts w:hint="eastAsia"/>
          <w:bCs/>
        </w:rPr>
        <w:t>加载器的类型</w:t>
      </w:r>
    </w:p>
    <w:p w14:paraId="4B82628D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4.2</w:t>
      </w:r>
      <w:r>
        <w:rPr>
          <w:rFonts w:hint="eastAsia"/>
          <w:bCs/>
        </w:rPr>
        <w:t>文档转换器</w:t>
      </w:r>
    </w:p>
    <w:p w14:paraId="640B9609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4.2.1</w:t>
      </w:r>
      <w:r>
        <w:rPr>
          <w:rFonts w:hint="eastAsia"/>
          <w:bCs/>
        </w:rPr>
        <w:t>文档转换器原理与应用</w:t>
      </w:r>
    </w:p>
    <w:p w14:paraId="2B87B6CE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4.2.1.1</w:t>
      </w:r>
      <w:r>
        <w:rPr>
          <w:rFonts w:hint="eastAsia"/>
          <w:bCs/>
        </w:rPr>
        <w:t>文本分割方法</w:t>
      </w:r>
    </w:p>
    <w:p w14:paraId="107CC705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4.2.1.2</w:t>
      </w:r>
      <w:r>
        <w:rPr>
          <w:rFonts w:hint="eastAsia"/>
          <w:bCs/>
        </w:rPr>
        <w:t>优化文本处理的方法</w:t>
      </w:r>
    </w:p>
    <w:p w14:paraId="1DEBB78D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4.3</w:t>
      </w:r>
      <w:r>
        <w:rPr>
          <w:rFonts w:hint="eastAsia"/>
          <w:bCs/>
        </w:rPr>
        <w:t>文本嵌入模型</w:t>
      </w:r>
    </w:p>
    <w:p w14:paraId="76ED608E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4.3.1</w:t>
      </w:r>
      <w:r>
        <w:rPr>
          <w:rFonts w:hint="eastAsia"/>
          <w:bCs/>
        </w:rPr>
        <w:t>文本嵌入模型原理</w:t>
      </w:r>
    </w:p>
    <w:p w14:paraId="0B9E1A9B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4.3.2</w:t>
      </w:r>
      <w:r>
        <w:rPr>
          <w:rFonts w:hint="eastAsia"/>
          <w:bCs/>
        </w:rPr>
        <w:t>文本嵌入类型</w:t>
      </w:r>
    </w:p>
    <w:p w14:paraId="4B6F58E4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4.3.3</w:t>
      </w:r>
      <w:r>
        <w:rPr>
          <w:rFonts w:hint="eastAsia"/>
          <w:bCs/>
        </w:rPr>
        <w:t>文本嵌入的应用</w:t>
      </w:r>
    </w:p>
    <w:p w14:paraId="09B1FF98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4.4</w:t>
      </w:r>
      <w:r>
        <w:rPr>
          <w:rFonts w:hint="eastAsia"/>
          <w:bCs/>
        </w:rPr>
        <w:t>向量存储</w:t>
      </w:r>
    </w:p>
    <w:p w14:paraId="0CA718C1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4.4.1</w:t>
      </w:r>
      <w:r>
        <w:rPr>
          <w:rFonts w:hint="eastAsia"/>
          <w:bCs/>
        </w:rPr>
        <w:t>向量存储的原理和使用</w:t>
      </w:r>
    </w:p>
    <w:p w14:paraId="016D4FE0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4.5</w:t>
      </w:r>
      <w:r>
        <w:rPr>
          <w:rFonts w:hint="eastAsia"/>
          <w:bCs/>
        </w:rPr>
        <w:t>检索器</w:t>
      </w:r>
    </w:p>
    <w:p w14:paraId="599DFAD9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4.5.1</w:t>
      </w:r>
      <w:r>
        <w:rPr>
          <w:rFonts w:hint="eastAsia"/>
          <w:bCs/>
        </w:rPr>
        <w:t>检索器原理和使用</w:t>
      </w:r>
    </w:p>
    <w:p w14:paraId="1CAD32B3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4.5.2</w:t>
      </w:r>
      <w:r>
        <w:rPr>
          <w:rFonts w:hint="eastAsia"/>
          <w:bCs/>
        </w:rPr>
        <w:t>检索器的类型</w:t>
      </w:r>
    </w:p>
    <w:p w14:paraId="3B7EB021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4.5.3</w:t>
      </w:r>
      <w:r>
        <w:rPr>
          <w:rFonts w:hint="eastAsia"/>
          <w:bCs/>
        </w:rPr>
        <w:t>自查询检索器原理与分类</w:t>
      </w:r>
    </w:p>
    <w:p w14:paraId="0637B730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4.5.4</w:t>
      </w:r>
      <w:r>
        <w:rPr>
          <w:rFonts w:hint="eastAsia"/>
          <w:bCs/>
        </w:rPr>
        <w:t>常用检索器</w:t>
      </w:r>
    </w:p>
    <w:p w14:paraId="227B4DB5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4.6</w:t>
      </w:r>
      <w:r>
        <w:rPr>
          <w:rFonts w:hint="eastAsia"/>
          <w:bCs/>
        </w:rPr>
        <w:t>本章小结</w:t>
      </w:r>
    </w:p>
    <w:p w14:paraId="6F60E51A" w14:textId="77777777" w:rsidR="00245C70" w:rsidRDefault="00245C70">
      <w:pPr>
        <w:pStyle w:val="a5"/>
        <w:jc w:val="both"/>
        <w:rPr>
          <w:bCs/>
        </w:rPr>
      </w:pPr>
    </w:p>
    <w:p w14:paraId="73421A2B" w14:textId="77777777" w:rsidR="00245C70" w:rsidRDefault="00000000">
      <w:pPr>
        <w:pStyle w:val="a5"/>
        <w:jc w:val="both"/>
        <w:rPr>
          <w:bCs/>
        </w:rPr>
      </w:pPr>
      <w:r>
        <w:rPr>
          <w:rFonts w:hint="eastAsia"/>
          <w:bCs/>
        </w:rPr>
        <w:t>第五章：链</w:t>
      </w:r>
    </w:p>
    <w:p w14:paraId="49F2CA0C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5.1</w:t>
      </w:r>
      <w:r>
        <w:rPr>
          <w:rFonts w:hint="eastAsia"/>
          <w:bCs/>
        </w:rPr>
        <w:t>链和使用方法</w:t>
      </w:r>
    </w:p>
    <w:p w14:paraId="023E13E4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lastRenderedPageBreak/>
        <w:t>5.1.1</w:t>
      </w:r>
      <w:r>
        <w:rPr>
          <w:rFonts w:hint="eastAsia"/>
          <w:bCs/>
        </w:rPr>
        <w:t>链的定义</w:t>
      </w:r>
    </w:p>
    <w:p w14:paraId="228DCA07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5.1.2</w:t>
      </w:r>
      <w:r>
        <w:rPr>
          <w:rFonts w:hint="eastAsia"/>
          <w:bCs/>
        </w:rPr>
        <w:t>链的分类</w:t>
      </w:r>
    </w:p>
    <w:p w14:paraId="348C2ADD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5.1.3</w:t>
      </w:r>
      <w:r>
        <w:rPr>
          <w:rFonts w:hint="eastAsia"/>
          <w:bCs/>
        </w:rPr>
        <w:t>工具链</w:t>
      </w:r>
    </w:p>
    <w:p w14:paraId="0055333C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5.1.4</w:t>
      </w:r>
      <w:r>
        <w:rPr>
          <w:rFonts w:hint="eastAsia"/>
          <w:bCs/>
        </w:rPr>
        <w:t>链的使用</w:t>
      </w:r>
    </w:p>
    <w:p w14:paraId="5F9B3B31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5.2</w:t>
      </w:r>
      <w:r>
        <w:rPr>
          <w:rFonts w:hint="eastAsia"/>
          <w:bCs/>
        </w:rPr>
        <w:t>基础链</w:t>
      </w:r>
    </w:p>
    <w:p w14:paraId="613AC20F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5.2.1</w:t>
      </w:r>
      <w:r>
        <w:rPr>
          <w:bCs/>
        </w:rPr>
        <w:t xml:space="preserve"> </w:t>
      </w:r>
      <w:r>
        <w:rPr>
          <w:rFonts w:hint="eastAsia"/>
          <w:bCs/>
        </w:rPr>
        <w:t>LLM</w:t>
      </w:r>
      <w:r>
        <w:rPr>
          <w:rFonts w:hint="eastAsia"/>
          <w:bCs/>
        </w:rPr>
        <w:t>链</w:t>
      </w:r>
    </w:p>
    <w:p w14:paraId="263399F5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5.2.2</w:t>
      </w:r>
      <w:r>
        <w:rPr>
          <w:rFonts w:hint="eastAsia"/>
          <w:bCs/>
        </w:rPr>
        <w:t>顺序链</w:t>
      </w:r>
    </w:p>
    <w:p w14:paraId="24A6240C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5.2.</w:t>
      </w:r>
      <w:r>
        <w:rPr>
          <w:bCs/>
        </w:rPr>
        <w:t xml:space="preserve">3 </w:t>
      </w:r>
      <w:r>
        <w:rPr>
          <w:rFonts w:hint="eastAsia"/>
          <w:bCs/>
        </w:rPr>
        <w:t>路由链</w:t>
      </w:r>
    </w:p>
    <w:p w14:paraId="14C1A43F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5.3</w:t>
      </w:r>
      <w:r>
        <w:rPr>
          <w:rFonts w:hint="eastAsia"/>
          <w:bCs/>
        </w:rPr>
        <w:t>文档合并链</w:t>
      </w:r>
    </w:p>
    <w:p w14:paraId="63C6CE17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5.3.1</w:t>
      </w:r>
      <w:r>
        <w:rPr>
          <w:rFonts w:hint="eastAsia"/>
          <w:bCs/>
        </w:rPr>
        <w:t>文档合并链介绍</w:t>
      </w:r>
    </w:p>
    <w:p w14:paraId="5CDD33F3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5.3.2</w:t>
      </w:r>
      <w:r>
        <w:rPr>
          <w:bCs/>
        </w:rPr>
        <w:t xml:space="preserve"> </w:t>
      </w:r>
      <w:r>
        <w:rPr>
          <w:rFonts w:hint="eastAsia"/>
          <w:bCs/>
        </w:rPr>
        <w:t>Stuff</w:t>
      </w:r>
      <w:r>
        <w:rPr>
          <w:rFonts w:hint="eastAsia"/>
          <w:bCs/>
        </w:rPr>
        <w:t>链</w:t>
      </w:r>
    </w:p>
    <w:p w14:paraId="2D1EEB30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5.3.3</w:t>
      </w:r>
      <w:r>
        <w:rPr>
          <w:bCs/>
        </w:rPr>
        <w:t xml:space="preserve"> Refine</w:t>
      </w:r>
      <w:r>
        <w:rPr>
          <w:rFonts w:hint="eastAsia"/>
          <w:bCs/>
        </w:rPr>
        <w:t>链</w:t>
      </w:r>
    </w:p>
    <w:p w14:paraId="16315839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5.3.4</w:t>
      </w:r>
      <w:r>
        <w:rPr>
          <w:bCs/>
        </w:rPr>
        <w:t xml:space="preserve"> </w:t>
      </w:r>
      <w:r>
        <w:rPr>
          <w:rFonts w:hint="eastAsia"/>
          <w:bCs/>
        </w:rPr>
        <w:t>MapReduce</w:t>
      </w:r>
      <w:r>
        <w:rPr>
          <w:rFonts w:hint="eastAsia"/>
          <w:bCs/>
        </w:rPr>
        <w:t>链</w:t>
      </w:r>
    </w:p>
    <w:p w14:paraId="7E1236A1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5.3.5</w:t>
      </w:r>
      <w:r>
        <w:rPr>
          <w:rFonts w:hint="eastAsia"/>
          <w:bCs/>
        </w:rPr>
        <w:t>重排链</w:t>
      </w:r>
    </w:p>
    <w:p w14:paraId="1BC6B9F9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5.4</w:t>
      </w:r>
      <w:r>
        <w:rPr>
          <w:rFonts w:hint="eastAsia"/>
          <w:bCs/>
        </w:rPr>
        <w:t>热门工具链</w:t>
      </w:r>
    </w:p>
    <w:p w14:paraId="31D9461F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5.4.1</w:t>
      </w:r>
      <w:r>
        <w:rPr>
          <w:bCs/>
        </w:rPr>
        <w:t xml:space="preserve"> </w:t>
      </w:r>
      <w:r>
        <w:rPr>
          <w:rFonts w:hint="eastAsia"/>
          <w:bCs/>
        </w:rPr>
        <w:t>API</w:t>
      </w:r>
      <w:r>
        <w:rPr>
          <w:rFonts w:hint="eastAsia"/>
          <w:bCs/>
        </w:rPr>
        <w:t>工具链</w:t>
      </w:r>
    </w:p>
    <w:p w14:paraId="7763E3BB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5.4.2</w:t>
      </w:r>
      <w:r>
        <w:rPr>
          <w:bCs/>
        </w:rPr>
        <w:t xml:space="preserve"> </w:t>
      </w:r>
      <w:r>
        <w:rPr>
          <w:rFonts w:hint="eastAsia"/>
          <w:bCs/>
        </w:rPr>
        <w:t>PAL</w:t>
      </w:r>
      <w:r>
        <w:rPr>
          <w:rFonts w:hint="eastAsia"/>
          <w:bCs/>
        </w:rPr>
        <w:t>链</w:t>
      </w:r>
    </w:p>
    <w:p w14:paraId="4E248048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5.5</w:t>
      </w:r>
      <w:r>
        <w:rPr>
          <w:rFonts w:hint="eastAsia"/>
          <w:bCs/>
        </w:rPr>
        <w:t>本章小结</w:t>
      </w:r>
    </w:p>
    <w:p w14:paraId="695A3407" w14:textId="77777777" w:rsidR="00245C70" w:rsidRDefault="00245C70">
      <w:pPr>
        <w:pStyle w:val="a5"/>
        <w:jc w:val="both"/>
        <w:rPr>
          <w:bCs/>
        </w:rPr>
      </w:pPr>
    </w:p>
    <w:p w14:paraId="448AE3A2" w14:textId="77777777" w:rsidR="00245C70" w:rsidRDefault="00000000">
      <w:pPr>
        <w:pStyle w:val="a5"/>
        <w:jc w:val="both"/>
        <w:rPr>
          <w:bCs/>
        </w:rPr>
      </w:pPr>
      <w:r>
        <w:rPr>
          <w:rFonts w:hint="eastAsia"/>
          <w:bCs/>
        </w:rPr>
        <w:t>第六章：记忆</w:t>
      </w:r>
    </w:p>
    <w:p w14:paraId="1F4B97B1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6.1</w:t>
      </w:r>
      <w:r>
        <w:rPr>
          <w:rFonts w:hint="eastAsia"/>
          <w:bCs/>
        </w:rPr>
        <w:t>记忆组件</w:t>
      </w:r>
    </w:p>
    <w:p w14:paraId="320732F9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 xml:space="preserve">6.1.1 </w:t>
      </w:r>
      <w:r>
        <w:rPr>
          <w:rFonts w:hint="eastAsia"/>
          <w:bCs/>
        </w:rPr>
        <w:t>记忆的介绍</w:t>
      </w:r>
    </w:p>
    <w:p w14:paraId="593B53D8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6.1.2</w:t>
      </w:r>
      <w:r>
        <w:rPr>
          <w:rFonts w:hint="eastAsia"/>
          <w:bCs/>
        </w:rPr>
        <w:t>记忆类型的区别</w:t>
      </w:r>
    </w:p>
    <w:p w14:paraId="540C7A0E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6.2</w:t>
      </w:r>
      <w:r>
        <w:rPr>
          <w:rFonts w:hint="eastAsia"/>
          <w:bCs/>
        </w:rPr>
        <w:t>会话记忆</w:t>
      </w:r>
    </w:p>
    <w:p w14:paraId="7DB35D33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6.3</w:t>
      </w:r>
      <w:r>
        <w:rPr>
          <w:rFonts w:hint="eastAsia"/>
          <w:bCs/>
        </w:rPr>
        <w:t>摘要类记忆</w:t>
      </w:r>
    </w:p>
    <w:p w14:paraId="650B5FDE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6.4</w:t>
      </w:r>
      <w:r>
        <w:rPr>
          <w:rFonts w:hint="eastAsia"/>
          <w:bCs/>
        </w:rPr>
        <w:t>实体和知识图谱</w:t>
      </w:r>
    </w:p>
    <w:p w14:paraId="0069A8AF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6.5</w:t>
      </w:r>
      <w:r>
        <w:rPr>
          <w:rFonts w:hint="eastAsia"/>
          <w:bCs/>
        </w:rPr>
        <w:t>自定义记忆组件</w:t>
      </w:r>
    </w:p>
    <w:p w14:paraId="7078FDAA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6.6</w:t>
      </w:r>
      <w:r>
        <w:rPr>
          <w:rFonts w:hint="eastAsia"/>
          <w:bCs/>
        </w:rPr>
        <w:t>本章小结</w:t>
      </w:r>
    </w:p>
    <w:p w14:paraId="6CA85685" w14:textId="77777777" w:rsidR="00245C70" w:rsidRDefault="00245C70">
      <w:pPr>
        <w:pStyle w:val="a5"/>
        <w:jc w:val="both"/>
        <w:rPr>
          <w:bCs/>
        </w:rPr>
      </w:pPr>
    </w:p>
    <w:p w14:paraId="110C2CF9" w14:textId="77777777" w:rsidR="00245C70" w:rsidRDefault="00000000">
      <w:pPr>
        <w:pStyle w:val="a5"/>
        <w:jc w:val="both"/>
        <w:rPr>
          <w:bCs/>
        </w:rPr>
      </w:pPr>
      <w:r>
        <w:rPr>
          <w:rFonts w:hint="eastAsia"/>
          <w:bCs/>
        </w:rPr>
        <w:t>第七章：代理</w:t>
      </w:r>
    </w:p>
    <w:p w14:paraId="1B25FB4A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7.1</w:t>
      </w:r>
      <w:r>
        <w:rPr>
          <w:rFonts w:hint="eastAsia"/>
          <w:bCs/>
        </w:rPr>
        <w:t>代理</w:t>
      </w:r>
    </w:p>
    <w:p w14:paraId="1B260D84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7.1.1</w:t>
      </w:r>
      <w:r>
        <w:rPr>
          <w:rFonts w:hint="eastAsia"/>
          <w:bCs/>
        </w:rPr>
        <w:t>代理的定义</w:t>
      </w:r>
    </w:p>
    <w:p w14:paraId="1DE14D4F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7.1.2</w:t>
      </w:r>
      <w:r>
        <w:rPr>
          <w:rFonts w:hint="eastAsia"/>
          <w:bCs/>
        </w:rPr>
        <w:t>代理类型</w:t>
      </w:r>
    </w:p>
    <w:p w14:paraId="675F86B2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7.2</w:t>
      </w:r>
      <w:r>
        <w:rPr>
          <w:rFonts w:hint="eastAsia"/>
          <w:bCs/>
        </w:rPr>
        <w:t>代理的使用</w:t>
      </w:r>
    </w:p>
    <w:p w14:paraId="56BF40F1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7.2.1</w:t>
      </w:r>
      <w:r>
        <w:rPr>
          <w:rFonts w:hint="eastAsia"/>
          <w:bCs/>
        </w:rPr>
        <w:t>代理的实际应用</w:t>
      </w:r>
    </w:p>
    <w:p w14:paraId="022B3512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7.2.2</w:t>
      </w:r>
      <w:r>
        <w:rPr>
          <w:rFonts w:hint="eastAsia"/>
          <w:bCs/>
        </w:rPr>
        <w:t>自定义代理</w:t>
      </w:r>
    </w:p>
    <w:p w14:paraId="4E9FAD02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7.2.3</w:t>
      </w:r>
      <w:r>
        <w:rPr>
          <w:rFonts w:hint="eastAsia"/>
          <w:bCs/>
        </w:rPr>
        <w:t>实现</w:t>
      </w:r>
      <w:r>
        <w:rPr>
          <w:rFonts w:hint="eastAsia"/>
          <w:bCs/>
        </w:rPr>
        <w:t>ReAct</w:t>
      </w:r>
    </w:p>
    <w:p w14:paraId="5EBD0BC8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7.3</w:t>
      </w:r>
      <w:r>
        <w:rPr>
          <w:rFonts w:hint="eastAsia"/>
          <w:bCs/>
        </w:rPr>
        <w:t>工具和工具包</w:t>
      </w:r>
    </w:p>
    <w:p w14:paraId="1579D146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7.3.1</w:t>
      </w:r>
      <w:r>
        <w:rPr>
          <w:rFonts w:hint="eastAsia"/>
          <w:bCs/>
        </w:rPr>
        <w:t>工具和工具包概述</w:t>
      </w:r>
    </w:p>
    <w:p w14:paraId="7D5E2731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7.3.2</w:t>
      </w:r>
      <w:r>
        <w:rPr>
          <w:rFonts w:hint="eastAsia"/>
          <w:bCs/>
        </w:rPr>
        <w:t>工具类型</w:t>
      </w:r>
    </w:p>
    <w:p w14:paraId="20128EEB" w14:textId="77777777" w:rsidR="00245C70" w:rsidRDefault="00000000">
      <w:pPr>
        <w:pStyle w:val="a5"/>
        <w:ind w:leftChars="382" w:left="840"/>
        <w:jc w:val="both"/>
        <w:rPr>
          <w:bCs/>
        </w:rPr>
      </w:pPr>
      <w:r>
        <w:rPr>
          <w:rFonts w:hint="eastAsia"/>
          <w:bCs/>
        </w:rPr>
        <w:t>7.3.3</w:t>
      </w:r>
      <w:r>
        <w:rPr>
          <w:rFonts w:hint="eastAsia"/>
          <w:bCs/>
        </w:rPr>
        <w:t>工具包类型</w:t>
      </w:r>
    </w:p>
    <w:p w14:paraId="03019AA0" w14:textId="77777777" w:rsidR="00245C70" w:rsidRDefault="00000000">
      <w:pPr>
        <w:pStyle w:val="a5"/>
        <w:ind w:leftChars="191" w:left="420"/>
        <w:jc w:val="both"/>
        <w:rPr>
          <w:bCs/>
        </w:rPr>
      </w:pPr>
      <w:r>
        <w:rPr>
          <w:rFonts w:hint="eastAsia"/>
          <w:bCs/>
        </w:rPr>
        <w:t>7.4</w:t>
      </w:r>
      <w:r>
        <w:rPr>
          <w:rFonts w:hint="eastAsia"/>
          <w:bCs/>
        </w:rPr>
        <w:t>本章小结</w:t>
      </w:r>
    </w:p>
    <w:p w14:paraId="6F95AA03" w14:textId="77777777" w:rsidR="00245C70" w:rsidRDefault="00245C70">
      <w:pPr>
        <w:pStyle w:val="a5"/>
        <w:jc w:val="both"/>
        <w:rPr>
          <w:bCs/>
        </w:rPr>
      </w:pPr>
    </w:p>
    <w:p w14:paraId="423E03B0" w14:textId="77777777" w:rsidR="00245C70" w:rsidRPr="002941B6" w:rsidRDefault="00245C70">
      <w:pPr>
        <w:pStyle w:val="a5"/>
        <w:jc w:val="both"/>
        <w:rPr>
          <w:bCs/>
        </w:rPr>
      </w:pPr>
    </w:p>
    <w:p w14:paraId="60203FEB" w14:textId="77777777" w:rsidR="00245C70" w:rsidRDefault="00245C70">
      <w:pPr>
        <w:pStyle w:val="a5"/>
        <w:jc w:val="both"/>
        <w:rPr>
          <w:bCs/>
        </w:rPr>
      </w:pPr>
    </w:p>
    <w:p w14:paraId="0EFF25B9" w14:textId="580CE169" w:rsidR="002941B6" w:rsidRDefault="002941B6" w:rsidP="002941B6">
      <w:pPr>
        <w:pStyle w:val="a5"/>
        <w:jc w:val="both"/>
        <w:rPr>
          <w:bCs/>
        </w:rPr>
      </w:pPr>
      <w:r>
        <w:rPr>
          <w:rFonts w:hint="eastAsia"/>
          <w:bCs/>
        </w:rPr>
        <w:t>第八章：</w:t>
      </w:r>
      <w:r w:rsidRPr="002941B6">
        <w:rPr>
          <w:rFonts w:hint="eastAsia"/>
          <w:bCs/>
        </w:rPr>
        <w:t>回调处理器</w:t>
      </w:r>
    </w:p>
    <w:p w14:paraId="2E26C2B5" w14:textId="353AC2CB" w:rsidR="002941B6" w:rsidRPr="002941B6" w:rsidRDefault="00FF144D" w:rsidP="002941B6">
      <w:pPr>
        <w:pStyle w:val="a5"/>
        <w:ind w:leftChars="191" w:left="420"/>
        <w:jc w:val="both"/>
        <w:rPr>
          <w:bCs/>
        </w:rPr>
      </w:pPr>
      <w:r>
        <w:rPr>
          <w:bCs/>
        </w:rPr>
        <w:t>8</w:t>
      </w:r>
      <w:r w:rsidR="002941B6">
        <w:rPr>
          <w:bCs/>
        </w:rPr>
        <w:t xml:space="preserve">.1 </w:t>
      </w:r>
      <w:r w:rsidR="002941B6" w:rsidRPr="002941B6">
        <w:rPr>
          <w:bCs/>
        </w:rPr>
        <w:t>回调处理器</w:t>
      </w:r>
    </w:p>
    <w:p w14:paraId="5107AD35" w14:textId="4F61BB94" w:rsidR="002941B6" w:rsidRPr="002941B6" w:rsidRDefault="00FF144D" w:rsidP="002941B6">
      <w:pPr>
        <w:pStyle w:val="a5"/>
        <w:ind w:leftChars="191" w:left="420"/>
        <w:jc w:val="both"/>
        <w:rPr>
          <w:bCs/>
        </w:rPr>
      </w:pPr>
      <w:r>
        <w:rPr>
          <w:bCs/>
        </w:rPr>
        <w:t>8</w:t>
      </w:r>
      <w:r w:rsidR="002941B6" w:rsidRPr="002941B6">
        <w:rPr>
          <w:bCs/>
        </w:rPr>
        <w:t xml:space="preserve">.1.1 </w:t>
      </w:r>
      <w:r w:rsidR="002941B6" w:rsidRPr="002941B6">
        <w:rPr>
          <w:bCs/>
        </w:rPr>
        <w:t>回调处理器的用途</w:t>
      </w:r>
    </w:p>
    <w:p w14:paraId="27EE9215" w14:textId="026C8F12" w:rsidR="002941B6" w:rsidRPr="002941B6" w:rsidRDefault="00FF144D" w:rsidP="002941B6">
      <w:pPr>
        <w:pStyle w:val="a5"/>
        <w:ind w:leftChars="191" w:left="420"/>
        <w:jc w:val="both"/>
        <w:rPr>
          <w:bCs/>
        </w:rPr>
      </w:pPr>
      <w:r>
        <w:rPr>
          <w:bCs/>
        </w:rPr>
        <w:t>8</w:t>
      </w:r>
      <w:r w:rsidR="002941B6" w:rsidRPr="002941B6">
        <w:rPr>
          <w:bCs/>
        </w:rPr>
        <w:t xml:space="preserve">.1.2 </w:t>
      </w:r>
      <w:r w:rsidR="002941B6" w:rsidRPr="002941B6">
        <w:rPr>
          <w:bCs/>
        </w:rPr>
        <w:t>回调处理器的代码演示</w:t>
      </w:r>
    </w:p>
    <w:p w14:paraId="7A58E6A0" w14:textId="7628A52B" w:rsidR="002941B6" w:rsidRPr="002941B6" w:rsidRDefault="00FF144D" w:rsidP="002941B6">
      <w:pPr>
        <w:pStyle w:val="a5"/>
        <w:ind w:leftChars="191" w:left="420"/>
        <w:jc w:val="both"/>
        <w:rPr>
          <w:bCs/>
        </w:rPr>
      </w:pPr>
      <w:r>
        <w:rPr>
          <w:bCs/>
        </w:rPr>
        <w:t>8</w:t>
      </w:r>
      <w:r w:rsidR="002941B6" w:rsidRPr="002941B6">
        <w:rPr>
          <w:bCs/>
        </w:rPr>
        <w:t xml:space="preserve">.2 </w:t>
      </w:r>
      <w:r w:rsidR="002941B6" w:rsidRPr="002941B6">
        <w:rPr>
          <w:bCs/>
        </w:rPr>
        <w:t>集成应用</w:t>
      </w:r>
    </w:p>
    <w:p w14:paraId="3E46C29E" w14:textId="35755925" w:rsidR="002941B6" w:rsidRPr="002941B6" w:rsidRDefault="00FF144D" w:rsidP="002941B6">
      <w:pPr>
        <w:pStyle w:val="a5"/>
        <w:ind w:leftChars="191" w:left="420"/>
        <w:jc w:val="both"/>
        <w:rPr>
          <w:bCs/>
        </w:rPr>
      </w:pPr>
      <w:r>
        <w:rPr>
          <w:bCs/>
        </w:rPr>
        <w:t>8</w:t>
      </w:r>
      <w:r w:rsidR="002941B6" w:rsidRPr="002941B6">
        <w:rPr>
          <w:bCs/>
        </w:rPr>
        <w:t xml:space="preserve">.3 </w:t>
      </w:r>
      <w:r w:rsidR="002941B6" w:rsidRPr="002941B6">
        <w:rPr>
          <w:bCs/>
        </w:rPr>
        <w:t>高级特性和应用</w:t>
      </w:r>
    </w:p>
    <w:p w14:paraId="058F2B83" w14:textId="2B40B480" w:rsidR="002941B6" w:rsidRPr="002941B6" w:rsidRDefault="00FF144D" w:rsidP="002941B6">
      <w:pPr>
        <w:pStyle w:val="a5"/>
        <w:ind w:leftChars="191" w:left="420"/>
        <w:jc w:val="both"/>
        <w:rPr>
          <w:bCs/>
        </w:rPr>
      </w:pPr>
      <w:r>
        <w:rPr>
          <w:bCs/>
        </w:rPr>
        <w:t>8</w:t>
      </w:r>
      <w:r w:rsidR="002941B6" w:rsidRPr="002941B6">
        <w:rPr>
          <w:bCs/>
        </w:rPr>
        <w:t xml:space="preserve">.3.1 </w:t>
      </w:r>
      <w:r w:rsidR="002941B6" w:rsidRPr="002941B6">
        <w:rPr>
          <w:bCs/>
        </w:rPr>
        <w:t>高级特性</w:t>
      </w:r>
    </w:p>
    <w:p w14:paraId="5CDA3CBE" w14:textId="387F5240" w:rsidR="002941B6" w:rsidRPr="002941B6" w:rsidRDefault="00FF144D" w:rsidP="002941B6">
      <w:pPr>
        <w:pStyle w:val="a5"/>
        <w:ind w:leftChars="191" w:left="420"/>
        <w:jc w:val="both"/>
        <w:rPr>
          <w:bCs/>
        </w:rPr>
      </w:pPr>
      <w:r>
        <w:rPr>
          <w:bCs/>
        </w:rPr>
        <w:t>8</w:t>
      </w:r>
      <w:r w:rsidR="002941B6" w:rsidRPr="002941B6">
        <w:rPr>
          <w:bCs/>
        </w:rPr>
        <w:t>.3.2  </w:t>
      </w:r>
      <w:r w:rsidR="002941B6" w:rsidRPr="002941B6">
        <w:rPr>
          <w:bCs/>
        </w:rPr>
        <w:t>自定义回调处理器</w:t>
      </w:r>
    </w:p>
    <w:p w14:paraId="1CC33D38" w14:textId="505C3494" w:rsidR="002941B6" w:rsidRDefault="00FF144D" w:rsidP="002941B6">
      <w:pPr>
        <w:pStyle w:val="a5"/>
        <w:ind w:leftChars="191" w:left="420"/>
        <w:jc w:val="both"/>
        <w:rPr>
          <w:bCs/>
        </w:rPr>
      </w:pPr>
      <w:r>
        <w:rPr>
          <w:bCs/>
        </w:rPr>
        <w:t>8</w:t>
      </w:r>
      <w:r w:rsidR="002941B6" w:rsidRPr="002941B6">
        <w:rPr>
          <w:bCs/>
        </w:rPr>
        <w:t>.3.3  </w:t>
      </w:r>
      <w:r w:rsidR="002941B6" w:rsidRPr="002941B6">
        <w:rPr>
          <w:bCs/>
        </w:rPr>
        <w:t>高级特性的应用</w:t>
      </w:r>
    </w:p>
    <w:p w14:paraId="6B70A5ED" w14:textId="77777777" w:rsidR="002941B6" w:rsidRDefault="002941B6" w:rsidP="002941B6">
      <w:pPr>
        <w:pStyle w:val="a5"/>
        <w:ind w:leftChars="191" w:left="420"/>
        <w:jc w:val="both"/>
        <w:rPr>
          <w:bCs/>
        </w:rPr>
      </w:pPr>
    </w:p>
    <w:p w14:paraId="5040F110" w14:textId="77777777" w:rsidR="00245C70" w:rsidRDefault="00245C70" w:rsidP="0004461D">
      <w:pPr>
        <w:pStyle w:val="a5"/>
        <w:ind w:leftChars="191" w:left="420"/>
        <w:jc w:val="both"/>
        <w:rPr>
          <w:bCs/>
        </w:rPr>
      </w:pPr>
    </w:p>
    <w:p w14:paraId="3914B04A" w14:textId="4CAD0350" w:rsidR="002941B6" w:rsidRDefault="002941B6" w:rsidP="00571A2A">
      <w:pPr>
        <w:pStyle w:val="a5"/>
        <w:jc w:val="both"/>
        <w:rPr>
          <w:bCs/>
        </w:rPr>
      </w:pPr>
      <w:r>
        <w:rPr>
          <w:rFonts w:hint="eastAsia"/>
          <w:bCs/>
        </w:rPr>
        <w:t>第九章：使用</w:t>
      </w:r>
      <w:r>
        <w:rPr>
          <w:rFonts w:hint="eastAsia"/>
          <w:bCs/>
        </w:rPr>
        <w:t>Langchain</w:t>
      </w:r>
      <w:r>
        <w:rPr>
          <w:rFonts w:hint="eastAsia"/>
          <w:bCs/>
        </w:rPr>
        <w:t>构建应用程序</w:t>
      </w:r>
    </w:p>
    <w:p w14:paraId="69BBE61D" w14:textId="608CDCA2" w:rsidR="002941B6" w:rsidRDefault="006F4860" w:rsidP="002941B6">
      <w:pPr>
        <w:pStyle w:val="a5"/>
        <w:ind w:leftChars="191" w:left="420"/>
        <w:jc w:val="both"/>
        <w:rPr>
          <w:bCs/>
        </w:rPr>
      </w:pPr>
      <w:r w:rsidRPr="0004461D">
        <w:rPr>
          <w:bCs/>
        </w:rPr>
        <w:t xml:space="preserve">9.1 </w:t>
      </w:r>
      <w:r w:rsidRPr="006F4860">
        <w:rPr>
          <w:rFonts w:hint="eastAsia"/>
          <w:bCs/>
        </w:rPr>
        <w:t>使用</w:t>
      </w:r>
      <w:r w:rsidRPr="006F4860">
        <w:rPr>
          <w:bCs/>
        </w:rPr>
        <w:t>Lang Chain</w:t>
      </w:r>
      <w:r w:rsidRPr="006F4860">
        <w:rPr>
          <w:bCs/>
        </w:rPr>
        <w:t>实现</w:t>
      </w:r>
      <w:r w:rsidRPr="006F4860">
        <w:rPr>
          <w:bCs/>
        </w:rPr>
        <w:t>BabyAGI</w:t>
      </w:r>
    </w:p>
    <w:p w14:paraId="410C12B3" w14:textId="54D6C032" w:rsidR="006F4860" w:rsidRPr="0004461D" w:rsidRDefault="006F4860" w:rsidP="0004461D">
      <w:pPr>
        <w:pStyle w:val="a5"/>
        <w:ind w:leftChars="191" w:left="420"/>
        <w:jc w:val="both"/>
        <w:rPr>
          <w:bCs/>
        </w:rPr>
      </w:pPr>
      <w:r w:rsidRPr="0004461D">
        <w:rPr>
          <w:bCs/>
        </w:rPr>
        <w:t>9.1</w:t>
      </w:r>
      <w:r w:rsidRPr="006F4860">
        <w:rPr>
          <w:bCs/>
        </w:rPr>
        <w:t xml:space="preserve">.1 </w:t>
      </w:r>
      <w:r w:rsidRPr="006F4860">
        <w:rPr>
          <w:bCs/>
        </w:rPr>
        <w:t>环境与工具</w:t>
      </w:r>
    </w:p>
    <w:p w14:paraId="53C0AB0F" w14:textId="7C0E0F9A" w:rsidR="006F4860" w:rsidRPr="0004461D" w:rsidRDefault="006F4860" w:rsidP="0004461D">
      <w:pPr>
        <w:pStyle w:val="a5"/>
        <w:ind w:leftChars="191" w:left="420"/>
        <w:jc w:val="both"/>
        <w:rPr>
          <w:bCs/>
        </w:rPr>
      </w:pPr>
      <w:r w:rsidRPr="0004461D">
        <w:rPr>
          <w:bCs/>
        </w:rPr>
        <w:t>9.1</w:t>
      </w:r>
      <w:r w:rsidRPr="006F4860">
        <w:rPr>
          <w:bCs/>
        </w:rPr>
        <w:t>.2  </w:t>
      </w:r>
      <w:r w:rsidRPr="006F4860">
        <w:rPr>
          <w:bCs/>
        </w:rPr>
        <w:t>向量存储</w:t>
      </w:r>
    </w:p>
    <w:p w14:paraId="6DB7D1DC" w14:textId="0F2C03EE" w:rsidR="006F4860" w:rsidRPr="0004461D" w:rsidRDefault="006F4860" w:rsidP="0004461D">
      <w:pPr>
        <w:pStyle w:val="a5"/>
        <w:ind w:leftChars="191" w:left="420"/>
        <w:jc w:val="both"/>
        <w:rPr>
          <w:bCs/>
        </w:rPr>
      </w:pPr>
      <w:r w:rsidRPr="0004461D">
        <w:rPr>
          <w:bCs/>
        </w:rPr>
        <w:t>9.1</w:t>
      </w:r>
      <w:r w:rsidRPr="006F4860">
        <w:rPr>
          <w:bCs/>
        </w:rPr>
        <w:t xml:space="preserve">.3 </w:t>
      </w:r>
      <w:r w:rsidRPr="006F4860">
        <w:rPr>
          <w:bCs/>
        </w:rPr>
        <w:t>构建链</w:t>
      </w:r>
    </w:p>
    <w:p w14:paraId="2EDD3092" w14:textId="6F4EA12B" w:rsidR="006F4860" w:rsidRPr="0004461D" w:rsidRDefault="006F4860" w:rsidP="0004461D">
      <w:pPr>
        <w:pStyle w:val="a5"/>
        <w:ind w:leftChars="191" w:left="420"/>
        <w:jc w:val="both"/>
        <w:rPr>
          <w:bCs/>
        </w:rPr>
      </w:pPr>
      <w:r w:rsidRPr="0004461D">
        <w:rPr>
          <w:bCs/>
        </w:rPr>
        <w:t>9.1</w:t>
      </w:r>
      <w:r w:rsidRPr="006F4860">
        <w:rPr>
          <w:bCs/>
        </w:rPr>
        <w:t>.4  </w:t>
      </w:r>
      <w:r w:rsidRPr="006F4860">
        <w:rPr>
          <w:bCs/>
        </w:rPr>
        <w:t>实例化</w:t>
      </w:r>
      <w:r w:rsidRPr="006F4860">
        <w:rPr>
          <w:bCs/>
        </w:rPr>
        <w:t xml:space="preserve"> BabyAGI</w:t>
      </w:r>
    </w:p>
    <w:p w14:paraId="6DA1F5AE" w14:textId="12F1A117" w:rsidR="006F4860" w:rsidRDefault="006F4860" w:rsidP="0004461D">
      <w:pPr>
        <w:pStyle w:val="a5"/>
        <w:ind w:leftChars="191" w:left="420"/>
        <w:jc w:val="both"/>
        <w:rPr>
          <w:bCs/>
        </w:rPr>
      </w:pPr>
      <w:r w:rsidRPr="0004461D">
        <w:rPr>
          <w:bCs/>
        </w:rPr>
        <w:t>9.1</w:t>
      </w:r>
      <w:r w:rsidRPr="006F4860">
        <w:rPr>
          <w:bCs/>
        </w:rPr>
        <w:t xml:space="preserve">.5  BabyAGI </w:t>
      </w:r>
      <w:r w:rsidRPr="006F4860">
        <w:rPr>
          <w:bCs/>
        </w:rPr>
        <w:t>执行结果</w:t>
      </w:r>
    </w:p>
    <w:p w14:paraId="1EC92C9D" w14:textId="77777777" w:rsidR="0004461D" w:rsidRPr="0004461D" w:rsidRDefault="0004461D" w:rsidP="0004461D">
      <w:pPr>
        <w:pStyle w:val="a5"/>
        <w:ind w:leftChars="191" w:left="420"/>
        <w:jc w:val="both"/>
        <w:rPr>
          <w:bCs/>
        </w:rPr>
      </w:pPr>
    </w:p>
    <w:p w14:paraId="31CCF005" w14:textId="34DEA631" w:rsidR="006F4860" w:rsidRPr="0004461D" w:rsidRDefault="002941B6" w:rsidP="0004461D">
      <w:pPr>
        <w:pStyle w:val="a5"/>
        <w:ind w:leftChars="191" w:left="420"/>
        <w:jc w:val="both"/>
        <w:rPr>
          <w:bCs/>
        </w:rPr>
      </w:pPr>
      <w:r>
        <w:rPr>
          <w:bCs/>
        </w:rPr>
        <w:t>9</w:t>
      </w:r>
      <w:r>
        <w:rPr>
          <w:rFonts w:hint="eastAsia"/>
          <w:bCs/>
        </w:rPr>
        <w:t>.2</w:t>
      </w:r>
      <w:r w:rsidR="0004461D" w:rsidRPr="006F4860">
        <w:rPr>
          <w:rFonts w:hint="eastAsia"/>
          <w:bCs/>
        </w:rPr>
        <w:t>使用</w:t>
      </w:r>
      <w:r w:rsidR="0004461D" w:rsidRPr="006F4860">
        <w:rPr>
          <w:bCs/>
        </w:rPr>
        <w:t>Lang Chain</w:t>
      </w:r>
      <w:r w:rsidR="006F4860" w:rsidRPr="0004461D">
        <w:rPr>
          <w:bCs/>
        </w:rPr>
        <w:t>实现</w:t>
      </w:r>
      <w:r w:rsidR="006F4860" w:rsidRPr="0004461D">
        <w:rPr>
          <w:bCs/>
        </w:rPr>
        <w:t xml:space="preserve"> AutoGPT</w:t>
      </w:r>
    </w:p>
    <w:p w14:paraId="264A6B69" w14:textId="1089124F" w:rsidR="006F4860" w:rsidRPr="006F4860" w:rsidRDefault="006F4860" w:rsidP="0004461D">
      <w:pPr>
        <w:pStyle w:val="a5"/>
        <w:ind w:leftChars="191" w:left="420"/>
        <w:jc w:val="both"/>
        <w:rPr>
          <w:bCs/>
        </w:rPr>
      </w:pPr>
      <w:r>
        <w:rPr>
          <w:bCs/>
        </w:rPr>
        <w:t>9</w:t>
      </w:r>
      <w:r>
        <w:rPr>
          <w:rFonts w:hint="eastAsia"/>
          <w:bCs/>
        </w:rPr>
        <w:t>.2</w:t>
      </w:r>
      <w:r w:rsidRPr="006F4860">
        <w:rPr>
          <w:bCs/>
        </w:rPr>
        <w:t xml:space="preserve">.1 </w:t>
      </w:r>
      <w:r w:rsidRPr="006F4860">
        <w:rPr>
          <w:bCs/>
        </w:rPr>
        <w:t>使用</w:t>
      </w:r>
      <w:r w:rsidRPr="006F4860">
        <w:rPr>
          <w:bCs/>
        </w:rPr>
        <w:t xml:space="preserve"> LangChain </w:t>
      </w:r>
      <w:r w:rsidRPr="006F4860">
        <w:rPr>
          <w:bCs/>
        </w:rPr>
        <w:t>实现</w:t>
      </w:r>
      <w:r w:rsidRPr="006F4860">
        <w:rPr>
          <w:bCs/>
        </w:rPr>
        <w:t xml:space="preserve"> AutoGPT</w:t>
      </w:r>
    </w:p>
    <w:p w14:paraId="6877E191" w14:textId="575A4585" w:rsidR="002941B6" w:rsidRDefault="006F4860" w:rsidP="0004461D">
      <w:pPr>
        <w:pStyle w:val="a5"/>
        <w:ind w:leftChars="191" w:left="420"/>
        <w:jc w:val="both"/>
        <w:rPr>
          <w:bCs/>
        </w:rPr>
      </w:pPr>
      <w:r>
        <w:rPr>
          <w:bCs/>
        </w:rPr>
        <w:t>9</w:t>
      </w:r>
      <w:r>
        <w:rPr>
          <w:rFonts w:hint="eastAsia"/>
          <w:bCs/>
        </w:rPr>
        <w:t>.2</w:t>
      </w:r>
      <w:r w:rsidRPr="006F4860">
        <w:rPr>
          <w:bCs/>
        </w:rPr>
        <w:t xml:space="preserve">.2 </w:t>
      </w:r>
      <w:r w:rsidRPr="006F4860">
        <w:rPr>
          <w:bCs/>
        </w:rPr>
        <w:t>设置聊天历史记录的内存</w:t>
      </w:r>
    </w:p>
    <w:p w14:paraId="5FDEB408" w14:textId="77777777" w:rsidR="0004461D" w:rsidRDefault="0004461D" w:rsidP="0004461D">
      <w:pPr>
        <w:pStyle w:val="a5"/>
        <w:ind w:leftChars="191" w:left="420"/>
        <w:jc w:val="both"/>
        <w:rPr>
          <w:bCs/>
        </w:rPr>
      </w:pPr>
    </w:p>
    <w:p w14:paraId="48551F94" w14:textId="2BE941BB" w:rsidR="006F4860" w:rsidRPr="0004461D" w:rsidRDefault="002941B6" w:rsidP="0004461D">
      <w:pPr>
        <w:pStyle w:val="a5"/>
        <w:ind w:leftChars="191" w:left="420"/>
        <w:jc w:val="both"/>
        <w:rPr>
          <w:bCs/>
        </w:rPr>
      </w:pPr>
      <w:r>
        <w:rPr>
          <w:bCs/>
        </w:rPr>
        <w:t>9</w:t>
      </w:r>
      <w:r>
        <w:rPr>
          <w:rFonts w:hint="eastAsia"/>
          <w:bCs/>
        </w:rPr>
        <w:t>.3</w:t>
      </w:r>
      <w:r w:rsidR="0004461D" w:rsidRPr="006F4860">
        <w:rPr>
          <w:rFonts w:hint="eastAsia"/>
          <w:bCs/>
        </w:rPr>
        <w:t>使用</w:t>
      </w:r>
      <w:r w:rsidR="0004461D" w:rsidRPr="006F4860">
        <w:rPr>
          <w:bCs/>
        </w:rPr>
        <w:t>Lang Chain</w:t>
      </w:r>
      <w:r w:rsidR="006F4860" w:rsidRPr="0004461D">
        <w:rPr>
          <w:bCs/>
        </w:rPr>
        <w:t xml:space="preserve"> </w:t>
      </w:r>
      <w:r w:rsidR="006F4860" w:rsidRPr="0004461D">
        <w:rPr>
          <w:bCs/>
        </w:rPr>
        <w:t>自制</w:t>
      </w:r>
      <w:r w:rsidR="006F4860" w:rsidRPr="0004461D">
        <w:rPr>
          <w:bCs/>
        </w:rPr>
        <w:t>chatPDF</w:t>
      </w:r>
    </w:p>
    <w:p w14:paraId="2AA5F12E" w14:textId="5C72BABB" w:rsidR="006F4860" w:rsidRPr="006F4860" w:rsidRDefault="0004461D" w:rsidP="0004461D">
      <w:pPr>
        <w:pStyle w:val="a5"/>
        <w:ind w:leftChars="191" w:left="420"/>
        <w:jc w:val="both"/>
        <w:rPr>
          <w:bCs/>
        </w:rPr>
      </w:pPr>
      <w:r w:rsidRPr="0004461D">
        <w:rPr>
          <w:bCs/>
        </w:rPr>
        <w:t>9.3</w:t>
      </w:r>
      <w:r w:rsidR="006F4860" w:rsidRPr="006F4860">
        <w:rPr>
          <w:bCs/>
        </w:rPr>
        <w:t xml:space="preserve">.1 </w:t>
      </w:r>
      <w:r w:rsidR="006F4860" w:rsidRPr="006F4860">
        <w:rPr>
          <w:bCs/>
        </w:rPr>
        <w:t>程序流程</w:t>
      </w:r>
    </w:p>
    <w:p w14:paraId="5EF8736F" w14:textId="1A55612A" w:rsidR="006F4860" w:rsidRPr="006F4860" w:rsidRDefault="0004461D" w:rsidP="0004461D">
      <w:pPr>
        <w:pStyle w:val="a5"/>
        <w:ind w:leftChars="191" w:left="420"/>
        <w:jc w:val="both"/>
        <w:rPr>
          <w:bCs/>
        </w:rPr>
      </w:pPr>
      <w:r w:rsidRPr="0004461D">
        <w:rPr>
          <w:bCs/>
        </w:rPr>
        <w:t>9.3</w:t>
      </w:r>
      <w:r w:rsidR="006F4860" w:rsidRPr="006F4860">
        <w:rPr>
          <w:bCs/>
        </w:rPr>
        <w:t xml:space="preserve">.2 </w:t>
      </w:r>
      <w:r w:rsidR="006F4860" w:rsidRPr="006F4860">
        <w:rPr>
          <w:bCs/>
        </w:rPr>
        <w:t>环境和工具</w:t>
      </w:r>
    </w:p>
    <w:p w14:paraId="1DC90CE3" w14:textId="5B019132" w:rsidR="006F4860" w:rsidRPr="006F4860" w:rsidRDefault="0004461D" w:rsidP="0004461D">
      <w:pPr>
        <w:pStyle w:val="a5"/>
        <w:ind w:leftChars="191" w:left="420"/>
        <w:jc w:val="both"/>
        <w:rPr>
          <w:bCs/>
        </w:rPr>
      </w:pPr>
      <w:r w:rsidRPr="0004461D">
        <w:rPr>
          <w:bCs/>
        </w:rPr>
        <w:t>9.3</w:t>
      </w:r>
      <w:r w:rsidR="006F4860" w:rsidRPr="006F4860">
        <w:rPr>
          <w:bCs/>
        </w:rPr>
        <w:t xml:space="preserve">.3 </w:t>
      </w:r>
      <w:r w:rsidR="006F4860" w:rsidRPr="006F4860">
        <w:rPr>
          <w:bCs/>
        </w:rPr>
        <w:t>文本拆分</w:t>
      </w:r>
    </w:p>
    <w:p w14:paraId="75CEE7CC" w14:textId="45AB5C4A" w:rsidR="006F4860" w:rsidRPr="006F4860" w:rsidRDefault="0004461D" w:rsidP="0004461D">
      <w:pPr>
        <w:pStyle w:val="a5"/>
        <w:ind w:leftChars="191" w:left="420"/>
        <w:jc w:val="both"/>
        <w:rPr>
          <w:bCs/>
        </w:rPr>
      </w:pPr>
      <w:r w:rsidRPr="0004461D">
        <w:rPr>
          <w:bCs/>
        </w:rPr>
        <w:t>9.3</w:t>
      </w:r>
      <w:r w:rsidR="006F4860" w:rsidRPr="006F4860">
        <w:rPr>
          <w:bCs/>
        </w:rPr>
        <w:t>.4  </w:t>
      </w:r>
      <w:r w:rsidR="006F4860" w:rsidRPr="006F4860">
        <w:rPr>
          <w:bCs/>
        </w:rPr>
        <w:t>创建嵌入和检索</w:t>
      </w:r>
    </w:p>
    <w:p w14:paraId="5B07DDB4" w14:textId="59E982C7" w:rsidR="006F4860" w:rsidRPr="006F4860" w:rsidRDefault="0004461D" w:rsidP="0004461D">
      <w:pPr>
        <w:pStyle w:val="a5"/>
        <w:ind w:leftChars="191" w:left="420"/>
        <w:jc w:val="both"/>
        <w:rPr>
          <w:bCs/>
        </w:rPr>
      </w:pPr>
      <w:r w:rsidRPr="0004461D">
        <w:rPr>
          <w:bCs/>
        </w:rPr>
        <w:t>9.3</w:t>
      </w:r>
      <w:r w:rsidR="006F4860" w:rsidRPr="006F4860">
        <w:rPr>
          <w:bCs/>
        </w:rPr>
        <w:t>.5  </w:t>
      </w:r>
      <w:r w:rsidR="006F4860" w:rsidRPr="006F4860">
        <w:rPr>
          <w:bCs/>
        </w:rPr>
        <w:t>进阶</w:t>
      </w:r>
      <w:r w:rsidR="006F4860" w:rsidRPr="006F4860">
        <w:rPr>
          <w:bCs/>
        </w:rPr>
        <w:t xml:space="preserve"> Stuff </w:t>
      </w:r>
      <w:r w:rsidR="006F4860" w:rsidRPr="006F4860">
        <w:rPr>
          <w:bCs/>
        </w:rPr>
        <w:t>链</w:t>
      </w:r>
    </w:p>
    <w:p w14:paraId="08C9D32B" w14:textId="49ADC08F" w:rsidR="0004461D" w:rsidRPr="0004461D" w:rsidRDefault="0004461D" w:rsidP="0004461D">
      <w:pPr>
        <w:pStyle w:val="a5"/>
        <w:ind w:leftChars="191" w:left="420"/>
        <w:jc w:val="both"/>
        <w:rPr>
          <w:bCs/>
        </w:rPr>
      </w:pPr>
      <w:r w:rsidRPr="0004461D">
        <w:rPr>
          <w:bCs/>
        </w:rPr>
        <w:t>9.3.6  </w:t>
      </w:r>
      <w:r w:rsidRPr="0004461D">
        <w:rPr>
          <w:bCs/>
        </w:rPr>
        <w:t>进阶</w:t>
      </w:r>
      <w:r w:rsidRPr="0004461D">
        <w:rPr>
          <w:bCs/>
        </w:rPr>
        <w:t xml:space="preserve"> map_rerank </w:t>
      </w:r>
      <w:r w:rsidRPr="0004461D">
        <w:rPr>
          <w:bCs/>
        </w:rPr>
        <w:t>链</w:t>
      </w:r>
    </w:p>
    <w:p w14:paraId="5A155B41" w14:textId="4B109CC0" w:rsidR="002941B6" w:rsidRDefault="0004461D" w:rsidP="0004461D">
      <w:pPr>
        <w:pStyle w:val="a5"/>
        <w:ind w:leftChars="191" w:left="420"/>
        <w:jc w:val="both"/>
        <w:rPr>
          <w:bCs/>
        </w:rPr>
      </w:pPr>
      <w:r w:rsidRPr="0004461D">
        <w:rPr>
          <w:bCs/>
        </w:rPr>
        <w:t>9.3.7  </w:t>
      </w:r>
      <w:r w:rsidRPr="0004461D">
        <w:rPr>
          <w:rFonts w:hint="eastAsia"/>
          <w:bCs/>
        </w:rPr>
        <w:t>使用</w:t>
      </w:r>
      <w:r w:rsidRPr="0004461D">
        <w:rPr>
          <w:bCs/>
        </w:rPr>
        <w:t xml:space="preserve">RetrievalQA </w:t>
      </w:r>
      <w:r w:rsidRPr="0004461D">
        <w:rPr>
          <w:bCs/>
        </w:rPr>
        <w:t>链</w:t>
      </w:r>
    </w:p>
    <w:p w14:paraId="282258D4" w14:textId="77777777" w:rsidR="0004461D" w:rsidRPr="006F4860" w:rsidRDefault="0004461D" w:rsidP="0004461D">
      <w:pPr>
        <w:pStyle w:val="a5"/>
        <w:ind w:leftChars="191" w:left="420"/>
        <w:jc w:val="both"/>
        <w:rPr>
          <w:bCs/>
        </w:rPr>
      </w:pPr>
    </w:p>
    <w:p w14:paraId="005AB5D1" w14:textId="2A897F11" w:rsidR="002941B6" w:rsidRDefault="002941B6" w:rsidP="002941B6">
      <w:pPr>
        <w:pStyle w:val="a5"/>
        <w:ind w:leftChars="191" w:left="420"/>
        <w:jc w:val="both"/>
        <w:rPr>
          <w:bCs/>
        </w:rPr>
      </w:pPr>
      <w:r>
        <w:rPr>
          <w:bCs/>
        </w:rPr>
        <w:t>9</w:t>
      </w:r>
      <w:r>
        <w:rPr>
          <w:rFonts w:hint="eastAsia"/>
          <w:bCs/>
        </w:rPr>
        <w:t>.4</w:t>
      </w:r>
      <w:r w:rsidR="0004461D" w:rsidRPr="006F4860">
        <w:rPr>
          <w:rFonts w:hint="eastAsia"/>
          <w:bCs/>
        </w:rPr>
        <w:t>使用</w:t>
      </w:r>
      <w:r w:rsidR="0004461D" w:rsidRPr="006F4860">
        <w:rPr>
          <w:bCs/>
        </w:rPr>
        <w:t>Lang Chain</w:t>
      </w:r>
      <w:r w:rsidR="0004461D">
        <w:rPr>
          <w:rFonts w:hint="eastAsia"/>
          <w:bCs/>
        </w:rPr>
        <w:t>制作</w:t>
      </w:r>
      <w:r>
        <w:rPr>
          <w:rFonts w:hint="eastAsia"/>
          <w:bCs/>
        </w:rPr>
        <w:t>对话式表单</w:t>
      </w:r>
    </w:p>
    <w:p w14:paraId="23B659F6" w14:textId="58410345" w:rsidR="0004461D" w:rsidRPr="0004461D" w:rsidRDefault="0004461D" w:rsidP="0004461D">
      <w:pPr>
        <w:pStyle w:val="a5"/>
        <w:ind w:leftChars="191" w:left="420"/>
        <w:jc w:val="both"/>
        <w:rPr>
          <w:bCs/>
        </w:rPr>
      </w:pPr>
      <w:r w:rsidRPr="0004461D">
        <w:rPr>
          <w:bCs/>
        </w:rPr>
        <w:t xml:space="preserve">9.4.1 OpenAI </w:t>
      </w:r>
      <w:r w:rsidRPr="0004461D">
        <w:rPr>
          <w:bCs/>
        </w:rPr>
        <w:t>函数的标记链</w:t>
      </w:r>
    </w:p>
    <w:p w14:paraId="54E322D1" w14:textId="6A99C57A" w:rsidR="0004461D" w:rsidRPr="0004461D" w:rsidRDefault="0004461D" w:rsidP="0004461D">
      <w:pPr>
        <w:pStyle w:val="a5"/>
        <w:ind w:leftChars="191" w:left="420"/>
        <w:jc w:val="both"/>
        <w:rPr>
          <w:bCs/>
        </w:rPr>
      </w:pPr>
      <w:r w:rsidRPr="0004461D">
        <w:rPr>
          <w:bCs/>
        </w:rPr>
        <w:t xml:space="preserve">9.4.2 </w:t>
      </w:r>
      <w:r w:rsidRPr="0004461D">
        <w:rPr>
          <w:bCs/>
        </w:rPr>
        <w:t>标记链的使用</w:t>
      </w:r>
    </w:p>
    <w:p w14:paraId="5FAAEA2E" w14:textId="4CE7EC09" w:rsidR="0004461D" w:rsidRPr="0004461D" w:rsidRDefault="0004461D" w:rsidP="0004461D">
      <w:pPr>
        <w:pStyle w:val="a5"/>
        <w:ind w:leftChars="191" w:left="420"/>
        <w:jc w:val="both"/>
        <w:rPr>
          <w:bCs/>
        </w:rPr>
      </w:pPr>
      <w:r w:rsidRPr="0004461D">
        <w:rPr>
          <w:bCs/>
        </w:rPr>
        <w:t xml:space="preserve">9.4.3 </w:t>
      </w:r>
      <w:r w:rsidRPr="0004461D">
        <w:rPr>
          <w:bCs/>
        </w:rPr>
        <w:t>创建提示模板</w:t>
      </w:r>
    </w:p>
    <w:p w14:paraId="74D2E012" w14:textId="653C0820" w:rsidR="0004461D" w:rsidRDefault="0004461D" w:rsidP="0004461D">
      <w:pPr>
        <w:pStyle w:val="a5"/>
        <w:ind w:leftChars="191" w:left="420"/>
        <w:jc w:val="both"/>
        <w:rPr>
          <w:bCs/>
        </w:rPr>
      </w:pPr>
      <w:r w:rsidRPr="0004461D">
        <w:rPr>
          <w:bCs/>
        </w:rPr>
        <w:t xml:space="preserve">9.4.4 </w:t>
      </w:r>
      <w:r w:rsidRPr="0004461D">
        <w:rPr>
          <w:bCs/>
        </w:rPr>
        <w:t>数据更新和检查</w:t>
      </w:r>
    </w:p>
    <w:p w14:paraId="4B3CCECF" w14:textId="77777777" w:rsidR="0004461D" w:rsidRPr="0004461D" w:rsidRDefault="0004461D" w:rsidP="0004461D">
      <w:pPr>
        <w:pStyle w:val="a5"/>
        <w:ind w:leftChars="191" w:left="420"/>
        <w:jc w:val="both"/>
        <w:rPr>
          <w:bCs/>
        </w:rPr>
      </w:pPr>
    </w:p>
    <w:p w14:paraId="4CD3AD8A" w14:textId="4E3209A6" w:rsidR="002941B6" w:rsidRDefault="002941B6" w:rsidP="002941B6">
      <w:pPr>
        <w:pStyle w:val="a5"/>
        <w:ind w:leftChars="191" w:left="420"/>
        <w:jc w:val="both"/>
        <w:rPr>
          <w:bCs/>
        </w:rPr>
      </w:pPr>
      <w:r>
        <w:rPr>
          <w:bCs/>
        </w:rPr>
        <w:t>9</w:t>
      </w:r>
      <w:r>
        <w:rPr>
          <w:rFonts w:hint="eastAsia"/>
          <w:bCs/>
        </w:rPr>
        <w:t>.</w:t>
      </w:r>
      <w:r w:rsidR="0004461D">
        <w:rPr>
          <w:bCs/>
        </w:rPr>
        <w:t>5</w:t>
      </w:r>
      <w:r>
        <w:rPr>
          <w:rFonts w:hint="eastAsia"/>
          <w:bCs/>
        </w:rPr>
        <w:t>本章小结</w:t>
      </w:r>
    </w:p>
    <w:p w14:paraId="1F85A86F" w14:textId="77777777" w:rsidR="002941B6" w:rsidRDefault="002941B6">
      <w:pPr>
        <w:pStyle w:val="a5"/>
        <w:jc w:val="both"/>
        <w:rPr>
          <w:bCs/>
        </w:rPr>
      </w:pPr>
    </w:p>
    <w:p w14:paraId="15FCC10B" w14:textId="77777777" w:rsidR="002941B6" w:rsidRDefault="002941B6">
      <w:pPr>
        <w:pStyle w:val="a5"/>
        <w:jc w:val="both"/>
        <w:rPr>
          <w:bCs/>
        </w:rPr>
      </w:pPr>
    </w:p>
    <w:p w14:paraId="6D3114FD" w14:textId="77777777" w:rsidR="002941B6" w:rsidRDefault="002941B6">
      <w:pPr>
        <w:pStyle w:val="a5"/>
        <w:jc w:val="both"/>
        <w:rPr>
          <w:bCs/>
        </w:rPr>
      </w:pPr>
    </w:p>
    <w:p w14:paraId="666CD2B8" w14:textId="06CCFC55" w:rsidR="00245C70" w:rsidRDefault="00000000">
      <w:pPr>
        <w:pStyle w:val="a5"/>
        <w:jc w:val="both"/>
        <w:rPr>
          <w:bCs/>
        </w:rPr>
      </w:pPr>
      <w:r>
        <w:rPr>
          <w:bCs/>
        </w:rPr>
        <w:t>第</w:t>
      </w:r>
      <w:r w:rsidR="002941B6">
        <w:rPr>
          <w:rFonts w:hint="eastAsia"/>
          <w:bCs/>
        </w:rPr>
        <w:t>十</w:t>
      </w:r>
      <w:r>
        <w:rPr>
          <w:bCs/>
        </w:rPr>
        <w:t>章：</w:t>
      </w:r>
      <w:r>
        <w:rPr>
          <w:bCs/>
        </w:rPr>
        <w:t>LangChain</w:t>
      </w:r>
      <w:r>
        <w:rPr>
          <w:bCs/>
        </w:rPr>
        <w:t>生态</w:t>
      </w:r>
    </w:p>
    <w:p w14:paraId="77DCC9DD" w14:textId="77777777" w:rsidR="00245C70" w:rsidRDefault="00000000">
      <w:pPr>
        <w:pStyle w:val="a5"/>
        <w:ind w:firstLine="420"/>
        <w:jc w:val="both"/>
      </w:pPr>
      <w:r>
        <w:lastRenderedPageBreak/>
        <w:t>...</w:t>
      </w:r>
    </w:p>
    <w:p w14:paraId="6C390823" w14:textId="77777777" w:rsidR="00245C70" w:rsidRDefault="00000000">
      <w:pPr>
        <w:pStyle w:val="a5"/>
        <w:ind w:firstLine="420"/>
        <w:jc w:val="both"/>
      </w:pPr>
      <w:r>
        <w:t xml:space="preserve">... </w:t>
      </w:r>
      <w:r>
        <w:t>（还没选好具体介绍哪几个生态产品）</w:t>
      </w:r>
    </w:p>
    <w:p w14:paraId="62FA136F" w14:textId="77777777" w:rsidR="00245C70" w:rsidRDefault="00000000">
      <w:pPr>
        <w:pStyle w:val="a5"/>
        <w:ind w:firstLine="420"/>
        <w:jc w:val="both"/>
      </w:pPr>
      <w:r>
        <w:t>...</w:t>
      </w:r>
    </w:p>
    <w:p w14:paraId="2EC878BE" w14:textId="77777777" w:rsidR="00245C70" w:rsidRDefault="00245C70">
      <w:pPr>
        <w:pStyle w:val="a5"/>
        <w:jc w:val="both"/>
      </w:pPr>
    </w:p>
    <w:p w14:paraId="5BCCEEAF" w14:textId="77777777" w:rsidR="00245C70" w:rsidRDefault="00245C70">
      <w:pPr>
        <w:pStyle w:val="a5"/>
        <w:jc w:val="both"/>
      </w:pPr>
    </w:p>
    <w:p w14:paraId="5FED8B5C" w14:textId="77777777" w:rsidR="00245C70" w:rsidRDefault="00245C70">
      <w:pPr>
        <w:pStyle w:val="a5"/>
        <w:jc w:val="both"/>
      </w:pPr>
    </w:p>
    <w:p w14:paraId="370835D1" w14:textId="13BB85AC" w:rsidR="00245C70" w:rsidRDefault="00000000">
      <w:pPr>
        <w:pStyle w:val="a5"/>
        <w:jc w:val="both"/>
      </w:pPr>
      <w:r>
        <w:rPr>
          <w:b/>
        </w:rPr>
        <w:t>第十</w:t>
      </w:r>
      <w:r w:rsidR="002941B6">
        <w:rPr>
          <w:rFonts w:hint="eastAsia"/>
          <w:b/>
        </w:rPr>
        <w:t>一</w:t>
      </w:r>
      <w:r>
        <w:rPr>
          <w:b/>
        </w:rPr>
        <w:t>章：</w:t>
      </w:r>
      <w:r>
        <w:rPr>
          <w:b/>
        </w:rPr>
        <w:t>LangChain</w:t>
      </w:r>
      <w:r>
        <w:rPr>
          <w:b/>
        </w:rPr>
        <w:t>开源项目</w:t>
      </w:r>
      <w:r>
        <w:rPr>
          <w:rFonts w:hint="eastAsia"/>
          <w:b/>
        </w:rPr>
        <w:t>代码剖析</w:t>
      </w:r>
    </w:p>
    <w:p w14:paraId="51057442" w14:textId="77777777" w:rsidR="00245C70" w:rsidRDefault="00000000">
      <w:pPr>
        <w:pStyle w:val="a5"/>
        <w:ind w:firstLine="420"/>
        <w:jc w:val="both"/>
      </w:pPr>
      <w:r>
        <w:t>BabyAGI</w:t>
      </w:r>
    </w:p>
    <w:p w14:paraId="5949DFF1" w14:textId="77777777" w:rsidR="00245C70" w:rsidRDefault="00000000">
      <w:pPr>
        <w:pStyle w:val="a5"/>
        <w:ind w:firstLine="420"/>
        <w:jc w:val="both"/>
      </w:pPr>
      <w:r>
        <w:t>...</w:t>
      </w:r>
    </w:p>
    <w:p w14:paraId="022103D6" w14:textId="77777777" w:rsidR="00245C70" w:rsidRDefault="00245C70">
      <w:pPr>
        <w:pStyle w:val="a5"/>
        <w:ind w:firstLine="420"/>
        <w:jc w:val="both"/>
      </w:pPr>
    </w:p>
    <w:p w14:paraId="479CCFB4" w14:textId="77777777" w:rsidR="00245C70" w:rsidRDefault="00245C70">
      <w:pPr>
        <w:pStyle w:val="a5"/>
        <w:ind w:firstLine="420"/>
        <w:jc w:val="both"/>
      </w:pPr>
    </w:p>
    <w:p w14:paraId="65D9179D" w14:textId="77777777" w:rsidR="00245C70" w:rsidRDefault="00245C70">
      <w:pPr>
        <w:pStyle w:val="a5"/>
        <w:ind w:firstLine="420"/>
        <w:jc w:val="both"/>
      </w:pPr>
    </w:p>
    <w:p w14:paraId="546BD01B" w14:textId="5AB03FD7" w:rsidR="00245C70" w:rsidRDefault="00000000">
      <w:pPr>
        <w:pStyle w:val="a5"/>
        <w:jc w:val="both"/>
      </w:pPr>
      <w:r>
        <w:rPr>
          <w:b/>
        </w:rPr>
        <w:t>第十</w:t>
      </w:r>
      <w:r w:rsidR="002941B6">
        <w:rPr>
          <w:rFonts w:hint="eastAsia"/>
          <w:b/>
        </w:rPr>
        <w:t>二</w:t>
      </w:r>
      <w:r>
        <w:rPr>
          <w:b/>
        </w:rPr>
        <w:t>章：</w:t>
      </w:r>
      <w:r>
        <w:rPr>
          <w:b/>
        </w:rPr>
        <w:t>llm</w:t>
      </w:r>
      <w:r>
        <w:rPr>
          <w:b/>
        </w:rPr>
        <w:t>开发必学知识</w:t>
      </w:r>
    </w:p>
    <w:p w14:paraId="471B6F21" w14:textId="77777777" w:rsidR="00245C70" w:rsidRDefault="00000000">
      <w:pPr>
        <w:pStyle w:val="a5"/>
        <w:numPr>
          <w:ilvl w:val="0"/>
          <w:numId w:val="3"/>
        </w:numPr>
        <w:jc w:val="both"/>
      </w:pPr>
      <w:r>
        <w:t>向量数据库</w:t>
      </w:r>
    </w:p>
    <w:p w14:paraId="02831E3B" w14:textId="77777777" w:rsidR="00245C70" w:rsidRDefault="00000000">
      <w:pPr>
        <w:pStyle w:val="a5"/>
        <w:numPr>
          <w:ilvl w:val="1"/>
          <w:numId w:val="3"/>
        </w:numPr>
        <w:jc w:val="both"/>
      </w:pPr>
      <w:r>
        <w:t>Milvus</w:t>
      </w:r>
    </w:p>
    <w:p w14:paraId="7B2B7DB8" w14:textId="77777777" w:rsidR="00245C70" w:rsidRDefault="00000000">
      <w:pPr>
        <w:pStyle w:val="a5"/>
        <w:numPr>
          <w:ilvl w:val="1"/>
          <w:numId w:val="3"/>
        </w:numPr>
        <w:jc w:val="both"/>
      </w:pPr>
      <w:r>
        <w:t>Pinecone</w:t>
      </w:r>
    </w:p>
    <w:p w14:paraId="4E82F634" w14:textId="77777777" w:rsidR="00245C70" w:rsidRDefault="00000000">
      <w:pPr>
        <w:pStyle w:val="a5"/>
        <w:numPr>
          <w:ilvl w:val="0"/>
          <w:numId w:val="3"/>
        </w:numPr>
        <w:jc w:val="both"/>
      </w:pPr>
      <w:r>
        <w:t>知识库应用场景</w:t>
      </w:r>
    </w:p>
    <w:p w14:paraId="112C0B20" w14:textId="77777777" w:rsidR="00245C70" w:rsidRDefault="00000000">
      <w:pPr>
        <w:pStyle w:val="a5"/>
        <w:numPr>
          <w:ilvl w:val="1"/>
          <w:numId w:val="3"/>
        </w:numPr>
        <w:jc w:val="both"/>
      </w:pPr>
      <w:r>
        <w:t>场景介绍</w:t>
      </w:r>
    </w:p>
    <w:p w14:paraId="61B3831F" w14:textId="77777777" w:rsidR="00245C70" w:rsidRDefault="00000000">
      <w:pPr>
        <w:pStyle w:val="a5"/>
        <w:numPr>
          <w:ilvl w:val="1"/>
          <w:numId w:val="3"/>
        </w:numPr>
        <w:jc w:val="both"/>
      </w:pPr>
      <w:r>
        <w:t>为什么知识库场景是最核心的</w:t>
      </w:r>
    </w:p>
    <w:p w14:paraId="3EBA1474" w14:textId="77777777" w:rsidR="00245C70" w:rsidRDefault="00000000">
      <w:pPr>
        <w:pStyle w:val="a5"/>
        <w:numPr>
          <w:ilvl w:val="1"/>
          <w:numId w:val="3"/>
        </w:numPr>
        <w:jc w:val="both"/>
      </w:pPr>
      <w:r>
        <w:t>流程图解析</w:t>
      </w:r>
    </w:p>
    <w:p w14:paraId="03AF77F7" w14:textId="77777777" w:rsidR="00245C70" w:rsidRDefault="00000000">
      <w:pPr>
        <w:pStyle w:val="a5"/>
        <w:numPr>
          <w:ilvl w:val="1"/>
          <w:numId w:val="3"/>
        </w:numPr>
        <w:jc w:val="both"/>
      </w:pPr>
      <w:r>
        <w:t>简单例子</w:t>
      </w:r>
    </w:p>
    <w:p w14:paraId="7D99FFB1" w14:textId="77777777" w:rsidR="00245C70" w:rsidRDefault="00000000">
      <w:pPr>
        <w:pStyle w:val="a5"/>
        <w:numPr>
          <w:ilvl w:val="1"/>
          <w:numId w:val="3"/>
        </w:numPr>
        <w:jc w:val="both"/>
      </w:pPr>
      <w:r>
        <w:t>如何优化准确率</w:t>
      </w:r>
    </w:p>
    <w:p w14:paraId="17F315A6" w14:textId="77777777" w:rsidR="00245C70" w:rsidRDefault="00000000">
      <w:pPr>
        <w:pStyle w:val="a5"/>
        <w:numPr>
          <w:ilvl w:val="0"/>
          <w:numId w:val="3"/>
        </w:numPr>
        <w:jc w:val="both"/>
      </w:pPr>
      <w:r>
        <w:t>对话场景</w:t>
      </w:r>
    </w:p>
    <w:p w14:paraId="63924DF4" w14:textId="77777777" w:rsidR="00245C70" w:rsidRDefault="00000000">
      <w:pPr>
        <w:pStyle w:val="a5"/>
        <w:numPr>
          <w:ilvl w:val="0"/>
          <w:numId w:val="3"/>
        </w:numPr>
        <w:jc w:val="both"/>
      </w:pPr>
      <w:r>
        <w:t>写作场景</w:t>
      </w:r>
    </w:p>
    <w:p w14:paraId="7EC582DF" w14:textId="77777777" w:rsidR="00245C70" w:rsidRDefault="00245C70">
      <w:pPr>
        <w:pStyle w:val="a5"/>
        <w:ind w:firstLine="420"/>
        <w:jc w:val="both"/>
      </w:pPr>
    </w:p>
    <w:p w14:paraId="7A3AA12A" w14:textId="77777777" w:rsidR="00245C70" w:rsidRDefault="00245C70">
      <w:pPr>
        <w:pStyle w:val="a5"/>
        <w:ind w:firstLine="420"/>
        <w:jc w:val="both"/>
      </w:pPr>
    </w:p>
    <w:p w14:paraId="3645C7B6" w14:textId="77777777" w:rsidR="00245C70" w:rsidRDefault="00000000">
      <w:pPr>
        <w:pStyle w:val="a5"/>
      </w:pPr>
      <w:r>
        <w:t>附录</w:t>
      </w:r>
      <w:r>
        <w:t>A LangChain</w:t>
      </w:r>
      <w:r>
        <w:t>源码的基本类名解释</w:t>
      </w:r>
    </w:p>
    <w:p w14:paraId="2E0B69E9" w14:textId="77777777" w:rsidR="00245C70" w:rsidRDefault="00000000">
      <w:pPr>
        <w:pStyle w:val="a5"/>
      </w:pPr>
      <w:r>
        <w:t>附录</w:t>
      </w:r>
      <w:r>
        <w:t>B LangChain</w:t>
      </w:r>
      <w:r>
        <w:t>中文网和官网的使用方式，如何快速查找所需的资料</w:t>
      </w:r>
    </w:p>
    <w:p w14:paraId="06EACC7D" w14:textId="77777777" w:rsidR="00245C70" w:rsidRDefault="00000000">
      <w:pPr>
        <w:pStyle w:val="a5"/>
      </w:pPr>
      <w:r>
        <w:t>附录</w:t>
      </w:r>
      <w:r>
        <w:t>C python</w:t>
      </w:r>
      <w:r>
        <w:t>语法速查</w:t>
      </w:r>
    </w:p>
    <w:p w14:paraId="78B39DC4" w14:textId="77777777" w:rsidR="00245C70" w:rsidRDefault="00000000">
      <w:pPr>
        <w:pStyle w:val="a5"/>
      </w:pPr>
      <w:r>
        <w:t>附录</w:t>
      </w:r>
      <w:r>
        <w:t>D OpenAIAPI</w:t>
      </w:r>
      <w:r>
        <w:t>文档精简版</w:t>
      </w:r>
    </w:p>
    <w:p w14:paraId="1DB8578D" w14:textId="77777777" w:rsidR="00245C70" w:rsidRDefault="00000000">
      <w:pPr>
        <w:pStyle w:val="a5"/>
      </w:pPr>
      <w:r>
        <w:t>附录</w:t>
      </w:r>
      <w:r>
        <w:t>E Milvus</w:t>
      </w:r>
      <w:r>
        <w:t>文档精简版</w:t>
      </w:r>
    </w:p>
    <w:p w14:paraId="44036CB4" w14:textId="77777777" w:rsidR="00245C70" w:rsidRDefault="00000000">
      <w:pPr>
        <w:pStyle w:val="a5"/>
      </w:pPr>
      <w:r>
        <w:t>附录</w:t>
      </w:r>
      <w:r>
        <w:t>F Pinecone</w:t>
      </w:r>
      <w:r>
        <w:t>文档精简版</w:t>
      </w:r>
    </w:p>
    <w:p w14:paraId="526DFCDF" w14:textId="77777777" w:rsidR="00245C70" w:rsidRDefault="00245C70">
      <w:pPr>
        <w:pStyle w:val="a5"/>
      </w:pPr>
    </w:p>
    <w:p w14:paraId="608ADBCA" w14:textId="77777777" w:rsidR="00245C70" w:rsidRDefault="00245C70">
      <w:pPr>
        <w:pStyle w:val="a5"/>
      </w:pPr>
    </w:p>
    <w:p w14:paraId="4A1EB9FC" w14:textId="77777777" w:rsidR="00245C70" w:rsidRDefault="00000000">
      <w:pPr>
        <w:pStyle w:val="a5"/>
      </w:pPr>
      <w:r>
        <w:rPr>
          <w:rFonts w:hint="eastAsia"/>
        </w:rPr>
        <w:t>参考资料</w:t>
      </w:r>
    </w:p>
    <w:p w14:paraId="17D1DE14" w14:textId="77777777" w:rsidR="00245C70" w:rsidRDefault="00000000">
      <w:pPr>
        <w:pStyle w:val="a5"/>
      </w:pPr>
      <w:r>
        <w:rPr>
          <w:rFonts w:hint="eastAsia"/>
        </w:rPr>
        <w:tab/>
        <w:t>LLM</w:t>
      </w:r>
      <w:r>
        <w:rPr>
          <w:rFonts w:hint="eastAsia"/>
        </w:rPr>
        <w:t>模型相关论文列表</w:t>
      </w:r>
    </w:p>
    <w:p w14:paraId="69415D76" w14:textId="77777777" w:rsidR="00245C70" w:rsidRDefault="00245C70">
      <w:pPr>
        <w:pStyle w:val="a5"/>
      </w:pPr>
    </w:p>
    <w:p w14:paraId="0BAB5A8D" w14:textId="77777777" w:rsidR="00245C70" w:rsidRDefault="00245C70">
      <w:pPr>
        <w:pStyle w:val="a5"/>
      </w:pPr>
    </w:p>
    <w:p w14:paraId="47BD8F2A" w14:textId="77777777" w:rsidR="00245C70" w:rsidRDefault="00245C70">
      <w:pPr>
        <w:pStyle w:val="a5"/>
      </w:pPr>
    </w:p>
    <w:sectPr w:rsidR="00245C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min" w:date="2023-07-18T10:01:00Z" w:initials="A">
    <w:p w14:paraId="00E32C8A" w14:textId="77777777" w:rsidR="00245C70" w:rsidRDefault="00000000">
      <w:pPr>
        <w:pStyle w:val="a3"/>
      </w:pPr>
      <w:r>
        <w:rPr>
          <w:rFonts w:hint="eastAsia"/>
        </w:rPr>
        <w:t>此书名有些问题，应是跟着某人学习</w:t>
      </w:r>
      <w:r>
        <w:rPr>
          <w:rFonts w:hint="eastAsia"/>
        </w:rPr>
        <w:t>xx</w:t>
      </w:r>
    </w:p>
  </w:comment>
  <w:comment w:id="1" w:author="Admin" w:date="2023-07-18T10:28:00Z" w:initials="A">
    <w:p w14:paraId="4E660899" w14:textId="77777777" w:rsidR="00245C70" w:rsidRDefault="00000000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标题中</w:t>
      </w:r>
      <w:r>
        <w:rPr>
          <w:rFonts w:hint="eastAsia"/>
        </w:rPr>
        <w:t>LLM</w:t>
      </w:r>
      <w:r>
        <w:rPr>
          <w:rFonts w:hint="eastAsia"/>
        </w:rPr>
        <w:t>替换为</w:t>
      </w:r>
      <w:r>
        <w:rPr>
          <w:rFonts w:hint="eastAsia"/>
        </w:rPr>
        <w:t xml:space="preserve"> </w:t>
      </w:r>
      <w:r>
        <w:rPr>
          <w:rFonts w:hint="eastAsia"/>
        </w:rPr>
        <w:t>大语言模型</w:t>
      </w:r>
      <w:r>
        <w:rPr>
          <w:rFonts w:hint="eastAsia"/>
        </w:rPr>
        <w:t xml:space="preserve"> </w:t>
      </w:r>
    </w:p>
    <w:p w14:paraId="2F9564A8" w14:textId="77777777" w:rsidR="00245C70" w:rsidRDefault="00000000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 1.2</w:t>
      </w:r>
      <w:r>
        <w:rPr>
          <w:rFonts w:hint="eastAsia"/>
        </w:rPr>
        <w:t>节不适合单独成节，从标题逻辑看，应属于</w:t>
      </w:r>
      <w:r>
        <w:rPr>
          <w:rFonts w:hint="eastAsia"/>
        </w:rPr>
        <w:t>1.1</w:t>
      </w:r>
      <w:r>
        <w:rPr>
          <w:rFonts w:hint="eastAsia"/>
        </w:rPr>
        <w:t>节中的分支内容</w:t>
      </w:r>
    </w:p>
    <w:p w14:paraId="6F3017A1" w14:textId="77777777" w:rsidR="00245C70" w:rsidRDefault="00000000">
      <w:pPr>
        <w:pStyle w:val="a3"/>
        <w:numPr>
          <w:ilvl w:val="0"/>
          <w:numId w:val="1"/>
        </w:numPr>
      </w:pPr>
      <w:r>
        <w:rPr>
          <w:rFonts w:hint="eastAsia"/>
        </w:rPr>
        <w:t>章标题概括一章内容，节标题体现各小节关系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E32C8A" w15:done="0"/>
  <w15:commentEx w15:paraId="6F3017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E32C8A" w16cid:durableId="28629ADA"/>
  <w16cid:commentId w16cid:paraId="6F3017A1" w16cid:durableId="28629A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A6C2E" w14:textId="77777777" w:rsidR="00A96B0C" w:rsidRDefault="00A96B0C"/>
  </w:endnote>
  <w:endnote w:type="continuationSeparator" w:id="0">
    <w:p w14:paraId="679D203D" w14:textId="77777777" w:rsidR="00A96B0C" w:rsidRDefault="00A96B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7E72A" w14:textId="77777777" w:rsidR="00A96B0C" w:rsidRDefault="00A96B0C"/>
  </w:footnote>
  <w:footnote w:type="continuationSeparator" w:id="0">
    <w:p w14:paraId="46F609A0" w14:textId="77777777" w:rsidR="00A96B0C" w:rsidRDefault="00A96B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275E76"/>
    <w:multiLevelType w:val="multilevel"/>
    <w:tmpl w:val="C3275E7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8B29EB"/>
    <w:multiLevelType w:val="singleLevel"/>
    <w:tmpl w:val="088B29E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7856CB8"/>
    <w:multiLevelType w:val="multilevel"/>
    <w:tmpl w:val="77856CB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num w:numId="1" w16cid:durableId="69890973">
    <w:abstractNumId w:val="1"/>
  </w:num>
  <w:num w:numId="2" w16cid:durableId="468013478">
    <w:abstractNumId w:val="0"/>
  </w:num>
  <w:num w:numId="3" w16cid:durableId="155249545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E3"/>
    <w:rsid w:val="00014C17"/>
    <w:rsid w:val="0004461D"/>
    <w:rsid w:val="00083AFA"/>
    <w:rsid w:val="000853A2"/>
    <w:rsid w:val="000A5CFD"/>
    <w:rsid w:val="000E185B"/>
    <w:rsid w:val="000E6DA1"/>
    <w:rsid w:val="001270F7"/>
    <w:rsid w:val="00157678"/>
    <w:rsid w:val="001D5FF6"/>
    <w:rsid w:val="001E1C9D"/>
    <w:rsid w:val="001F7381"/>
    <w:rsid w:val="002377AE"/>
    <w:rsid w:val="00243949"/>
    <w:rsid w:val="00245C70"/>
    <w:rsid w:val="002941B6"/>
    <w:rsid w:val="002C1791"/>
    <w:rsid w:val="002E1187"/>
    <w:rsid w:val="003253BE"/>
    <w:rsid w:val="00354465"/>
    <w:rsid w:val="00365F5D"/>
    <w:rsid w:val="003D63E1"/>
    <w:rsid w:val="003D69BE"/>
    <w:rsid w:val="00417E0F"/>
    <w:rsid w:val="00437625"/>
    <w:rsid w:val="0046778A"/>
    <w:rsid w:val="00467F48"/>
    <w:rsid w:val="004E761A"/>
    <w:rsid w:val="00515A78"/>
    <w:rsid w:val="00525EC2"/>
    <w:rsid w:val="00535E94"/>
    <w:rsid w:val="005453C7"/>
    <w:rsid w:val="005535CF"/>
    <w:rsid w:val="00571A2A"/>
    <w:rsid w:val="005936AC"/>
    <w:rsid w:val="005D76E3"/>
    <w:rsid w:val="00602FB9"/>
    <w:rsid w:val="006104A8"/>
    <w:rsid w:val="006466C5"/>
    <w:rsid w:val="00667F59"/>
    <w:rsid w:val="006F4860"/>
    <w:rsid w:val="00714F74"/>
    <w:rsid w:val="00747A80"/>
    <w:rsid w:val="007A33DD"/>
    <w:rsid w:val="007D05BD"/>
    <w:rsid w:val="00845778"/>
    <w:rsid w:val="00852E34"/>
    <w:rsid w:val="008929E1"/>
    <w:rsid w:val="008A6EAF"/>
    <w:rsid w:val="008F2F70"/>
    <w:rsid w:val="00925167"/>
    <w:rsid w:val="009726EA"/>
    <w:rsid w:val="00993137"/>
    <w:rsid w:val="009A4845"/>
    <w:rsid w:val="009E53ED"/>
    <w:rsid w:val="009E7317"/>
    <w:rsid w:val="00A044D7"/>
    <w:rsid w:val="00A3334E"/>
    <w:rsid w:val="00A33479"/>
    <w:rsid w:val="00A45AF1"/>
    <w:rsid w:val="00A96B0C"/>
    <w:rsid w:val="00AA7828"/>
    <w:rsid w:val="00B47538"/>
    <w:rsid w:val="00BD7AA0"/>
    <w:rsid w:val="00C2168D"/>
    <w:rsid w:val="00C30C06"/>
    <w:rsid w:val="00C650A4"/>
    <w:rsid w:val="00C736D4"/>
    <w:rsid w:val="00CB7E39"/>
    <w:rsid w:val="00D30176"/>
    <w:rsid w:val="00D460E3"/>
    <w:rsid w:val="00D973E0"/>
    <w:rsid w:val="00DC6A8D"/>
    <w:rsid w:val="00DF371A"/>
    <w:rsid w:val="00EA5819"/>
    <w:rsid w:val="00EC3304"/>
    <w:rsid w:val="00EF3DD5"/>
    <w:rsid w:val="00F10A36"/>
    <w:rsid w:val="00F130D5"/>
    <w:rsid w:val="00F96FE6"/>
    <w:rsid w:val="00FA5ABE"/>
    <w:rsid w:val="00FE3BDF"/>
    <w:rsid w:val="00FF144D"/>
    <w:rsid w:val="30CB1FB2"/>
    <w:rsid w:val="3B3317FD"/>
    <w:rsid w:val="4F70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40F15D"/>
  <w15:docId w15:val="{2EB1E51E-143D-4D54-B7E5-4E09E541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Theme="minorEastAsia" w:hAnsi="Arial Unicode MS" w:cs="Arial Unicode MS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character" w:styleId="a4">
    <w:name w:val="Strong"/>
    <w:basedOn w:val="a0"/>
    <w:uiPriority w:val="22"/>
    <w:qFormat/>
    <w:rPr>
      <w:b/>
      <w:bCs/>
    </w:rPr>
  </w:style>
  <w:style w:type="paragraph" w:customStyle="1" w:styleId="a5">
    <w:name w:val="石墨文档正文"/>
    <w:qFormat/>
    <w:rPr>
      <w:sz w:val="22"/>
      <w:szCs w:val="22"/>
    </w:rPr>
  </w:style>
  <w:style w:type="paragraph" w:customStyle="1" w:styleId="a6">
    <w:name w:val="石墨文档标题"/>
    <w:next w:val="a5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7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1">
    <w:name w:val="石墨文档标题 1"/>
    <w:next w:val="a5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5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5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5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8">
    <w:name w:val="石墨文档引用"/>
    <w:qFormat/>
    <w:pPr>
      <w:pBdr>
        <w:left w:val="single" w:sz="30" w:space="10" w:color="F0F0F0"/>
      </w:pBdr>
    </w:pPr>
    <w:rPr>
      <w:color w:val="ADADAD"/>
      <w:sz w:val="2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ql-align-justify">
    <w:name w:val="ql-align-justify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ql-author-22827811">
    <w:name w:val="ql-author-22827811"/>
    <w:basedOn w:val="a0"/>
    <w:qFormat/>
  </w:style>
  <w:style w:type="paragraph" w:customStyle="1" w:styleId="ql-indent-1">
    <w:name w:val="ql-indent-1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paragraph" w:customStyle="1" w:styleId="ql-indent-2">
    <w:name w:val="ql-indent-2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freestone</dc:creator>
  <cp:lastModifiedBy>李 特丽</cp:lastModifiedBy>
  <cp:revision>2</cp:revision>
  <dcterms:created xsi:type="dcterms:W3CDTF">2023-07-28T07:01:00Z</dcterms:created>
  <dcterms:modified xsi:type="dcterms:W3CDTF">2023-07-28T07:01:00Z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